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F4DA" w14:textId="6D40287E" w:rsidR="0087505E" w:rsidRPr="00157637" w:rsidRDefault="0087505E" w:rsidP="0087505E">
      <w:pPr>
        <w:pStyle w:val="NoSpacing"/>
        <w:jc w:val="center"/>
        <w:rPr>
          <w:rFonts w:cs="Times New Roman"/>
        </w:rPr>
      </w:pPr>
      <w:r w:rsidRPr="00157637">
        <w:rPr>
          <w:rFonts w:cs="Times New Roman"/>
        </w:rPr>
        <w:t xml:space="preserve">Susceptibility of Existing and Proposed Areas of Conservation and the Species within their Boundaries to Climate-Based Change in the Scotian Shelf-Bay of Fundy </w:t>
      </w:r>
      <w:r w:rsidR="00C3344F" w:rsidRPr="00157637">
        <w:rPr>
          <w:rFonts w:cs="Times New Roman"/>
        </w:rPr>
        <w:t>B</w:t>
      </w:r>
      <w:r w:rsidRPr="00157637">
        <w:rPr>
          <w:rFonts w:cs="Times New Roman"/>
        </w:rPr>
        <w:t>ioregion</w:t>
      </w:r>
    </w:p>
    <w:p w14:paraId="21A51375" w14:textId="77777777" w:rsidR="0087505E" w:rsidRPr="00157637" w:rsidRDefault="0087505E" w:rsidP="0087505E">
      <w:pPr>
        <w:pStyle w:val="NoSpacing"/>
        <w:jc w:val="center"/>
        <w:rPr>
          <w:rFonts w:cs="Times New Roman"/>
        </w:rPr>
      </w:pPr>
    </w:p>
    <w:p w14:paraId="54E83530" w14:textId="77777777" w:rsidR="0087505E" w:rsidRPr="00157637" w:rsidRDefault="0087505E" w:rsidP="0087505E">
      <w:pPr>
        <w:pStyle w:val="NoSpacing"/>
        <w:jc w:val="center"/>
        <w:rPr>
          <w:rFonts w:cs="Times New Roman"/>
        </w:rPr>
      </w:pPr>
    </w:p>
    <w:p w14:paraId="6B4D496D" w14:textId="77777777" w:rsidR="0087505E" w:rsidRPr="00157637" w:rsidRDefault="0087505E" w:rsidP="0087505E">
      <w:pPr>
        <w:pStyle w:val="NoSpacing"/>
        <w:jc w:val="center"/>
        <w:rPr>
          <w:rFonts w:cs="Times New Roman"/>
        </w:rPr>
      </w:pPr>
    </w:p>
    <w:p w14:paraId="0F06D662" w14:textId="77777777" w:rsidR="0087505E" w:rsidRPr="00157637" w:rsidRDefault="0087505E" w:rsidP="0087505E">
      <w:pPr>
        <w:pStyle w:val="NoSpacing"/>
        <w:jc w:val="center"/>
        <w:rPr>
          <w:rFonts w:cs="Times New Roman"/>
        </w:rPr>
      </w:pPr>
    </w:p>
    <w:p w14:paraId="145B23C7" w14:textId="77777777" w:rsidR="0087505E" w:rsidRPr="00157637" w:rsidRDefault="0087505E" w:rsidP="0087505E">
      <w:pPr>
        <w:pStyle w:val="NoSpacing"/>
        <w:jc w:val="center"/>
        <w:rPr>
          <w:rFonts w:cs="Times New Roman"/>
        </w:rPr>
      </w:pPr>
    </w:p>
    <w:p w14:paraId="07784949" w14:textId="77777777" w:rsidR="0087505E" w:rsidRPr="00157637" w:rsidRDefault="0087505E" w:rsidP="0087505E">
      <w:pPr>
        <w:pStyle w:val="NoSpacing"/>
        <w:jc w:val="center"/>
        <w:rPr>
          <w:rFonts w:cs="Times New Roman"/>
        </w:rPr>
      </w:pPr>
      <w:r w:rsidRPr="00157637">
        <w:rPr>
          <w:rFonts w:cs="Times New Roman"/>
        </w:rPr>
        <w:t>By</w:t>
      </w:r>
    </w:p>
    <w:p w14:paraId="2CA02DA4" w14:textId="77777777" w:rsidR="0087505E" w:rsidRPr="00157637" w:rsidRDefault="0087505E" w:rsidP="0087505E">
      <w:pPr>
        <w:pStyle w:val="NoSpacing"/>
        <w:jc w:val="center"/>
        <w:rPr>
          <w:rFonts w:cs="Times New Roman"/>
        </w:rPr>
      </w:pPr>
    </w:p>
    <w:p w14:paraId="1803C84B" w14:textId="77777777" w:rsidR="0087505E" w:rsidRPr="00157637" w:rsidRDefault="0087505E" w:rsidP="0087505E">
      <w:pPr>
        <w:pStyle w:val="NoSpacing"/>
        <w:jc w:val="center"/>
        <w:rPr>
          <w:rFonts w:cs="Times New Roman"/>
        </w:rPr>
      </w:pPr>
    </w:p>
    <w:p w14:paraId="6427A54F" w14:textId="77777777" w:rsidR="0087505E" w:rsidRPr="00157637" w:rsidRDefault="0087505E" w:rsidP="0087505E">
      <w:pPr>
        <w:pStyle w:val="NoSpacing"/>
        <w:jc w:val="center"/>
        <w:rPr>
          <w:rFonts w:cs="Times New Roman"/>
        </w:rPr>
      </w:pPr>
    </w:p>
    <w:p w14:paraId="5FFDAD27" w14:textId="77777777" w:rsidR="0087505E" w:rsidRPr="00157637" w:rsidRDefault="0087505E" w:rsidP="0087505E">
      <w:pPr>
        <w:pStyle w:val="NoSpacing"/>
        <w:jc w:val="center"/>
        <w:rPr>
          <w:rFonts w:cs="Times New Roman"/>
        </w:rPr>
      </w:pPr>
    </w:p>
    <w:p w14:paraId="21E888C3" w14:textId="77777777" w:rsidR="0087505E" w:rsidRPr="00157637" w:rsidRDefault="0087505E" w:rsidP="0087505E">
      <w:pPr>
        <w:pStyle w:val="NoSpacing"/>
        <w:jc w:val="center"/>
        <w:rPr>
          <w:rFonts w:cs="Times New Roman"/>
        </w:rPr>
      </w:pPr>
      <w:r w:rsidRPr="00157637">
        <w:rPr>
          <w:rFonts w:cs="Times New Roman"/>
        </w:rPr>
        <w:t>Shaylyn Lewis</w:t>
      </w:r>
    </w:p>
    <w:p w14:paraId="70D36147" w14:textId="77777777" w:rsidR="0087505E" w:rsidRPr="00157637" w:rsidRDefault="0087505E" w:rsidP="0087505E">
      <w:pPr>
        <w:pStyle w:val="NoSpacing"/>
        <w:jc w:val="center"/>
        <w:rPr>
          <w:rFonts w:cs="Times New Roman"/>
        </w:rPr>
      </w:pPr>
    </w:p>
    <w:p w14:paraId="7847C2B9" w14:textId="77777777" w:rsidR="0087505E" w:rsidRPr="00157637" w:rsidRDefault="0087505E" w:rsidP="0087505E">
      <w:pPr>
        <w:pStyle w:val="NoSpacing"/>
        <w:jc w:val="center"/>
        <w:rPr>
          <w:rFonts w:cs="Times New Roman"/>
        </w:rPr>
      </w:pPr>
    </w:p>
    <w:p w14:paraId="74061CA1" w14:textId="77777777" w:rsidR="0087505E" w:rsidRPr="00157637" w:rsidRDefault="0087505E" w:rsidP="0087505E">
      <w:pPr>
        <w:pStyle w:val="NoSpacing"/>
        <w:jc w:val="center"/>
        <w:rPr>
          <w:rFonts w:cs="Times New Roman"/>
        </w:rPr>
      </w:pPr>
    </w:p>
    <w:p w14:paraId="29853C35" w14:textId="77777777" w:rsidR="0087505E" w:rsidRPr="00157637" w:rsidRDefault="0087505E" w:rsidP="0087505E">
      <w:pPr>
        <w:pStyle w:val="NoSpacing"/>
        <w:jc w:val="center"/>
        <w:rPr>
          <w:rFonts w:cs="Times New Roman"/>
        </w:rPr>
      </w:pPr>
    </w:p>
    <w:p w14:paraId="7763907F" w14:textId="77777777" w:rsidR="0087505E" w:rsidRPr="00157637" w:rsidRDefault="0087505E" w:rsidP="0087505E">
      <w:pPr>
        <w:pStyle w:val="NoSpacing"/>
        <w:jc w:val="center"/>
        <w:rPr>
          <w:rFonts w:cs="Times New Roman"/>
        </w:rPr>
      </w:pPr>
    </w:p>
    <w:p w14:paraId="41AB50C6" w14:textId="77777777" w:rsidR="0087505E" w:rsidRPr="00157637" w:rsidRDefault="0087505E" w:rsidP="0087505E">
      <w:pPr>
        <w:pStyle w:val="NoSpacing"/>
        <w:jc w:val="center"/>
        <w:rPr>
          <w:rFonts w:cs="Times New Roman"/>
        </w:rPr>
      </w:pPr>
    </w:p>
    <w:p w14:paraId="6446807D" w14:textId="77777777" w:rsidR="0087505E" w:rsidRPr="00157637" w:rsidRDefault="0087505E" w:rsidP="0087505E">
      <w:pPr>
        <w:pStyle w:val="NoSpacing"/>
        <w:jc w:val="center"/>
        <w:rPr>
          <w:rStyle w:val="markedcontent"/>
          <w:rFonts w:cs="Times New Roman"/>
          <w:szCs w:val="24"/>
          <w:shd w:val="clear" w:color="auto" w:fill="FFFFFF"/>
        </w:rPr>
      </w:pPr>
      <w:r w:rsidRPr="00157637">
        <w:rPr>
          <w:rStyle w:val="markedcontent"/>
          <w:rFonts w:cs="Times New Roman"/>
          <w:szCs w:val="24"/>
          <w:shd w:val="clear" w:color="auto" w:fill="FFFFFF"/>
        </w:rPr>
        <w:t xml:space="preserve">Submitted in partial fulfilment of the requirements for the degree </w:t>
      </w:r>
    </w:p>
    <w:p w14:paraId="7FBC1CF7" w14:textId="77777777" w:rsidR="0087505E" w:rsidRPr="00157637" w:rsidRDefault="0087505E" w:rsidP="0087505E">
      <w:pPr>
        <w:pStyle w:val="NoSpacing"/>
        <w:jc w:val="center"/>
        <w:rPr>
          <w:rStyle w:val="markedcontent"/>
          <w:rFonts w:cs="Times New Roman"/>
          <w:szCs w:val="24"/>
          <w:shd w:val="clear" w:color="auto" w:fill="FFFFFF"/>
        </w:rPr>
      </w:pPr>
      <w:r w:rsidRPr="00157637">
        <w:rPr>
          <w:rStyle w:val="markedcontent"/>
          <w:rFonts w:cs="Times New Roman"/>
          <w:szCs w:val="24"/>
          <w:shd w:val="clear" w:color="auto" w:fill="FFFFFF"/>
        </w:rPr>
        <w:t>of Honours Bachelor of Science in Marine Biology</w:t>
      </w:r>
    </w:p>
    <w:p w14:paraId="6EB01C99" w14:textId="77777777" w:rsidR="0087505E" w:rsidRPr="00157637" w:rsidRDefault="0087505E" w:rsidP="0087505E">
      <w:pPr>
        <w:pStyle w:val="NoSpacing"/>
        <w:jc w:val="center"/>
        <w:rPr>
          <w:rStyle w:val="markedcontent"/>
          <w:rFonts w:cs="Times New Roman"/>
          <w:szCs w:val="24"/>
          <w:shd w:val="clear" w:color="auto" w:fill="FFFFFF"/>
        </w:rPr>
      </w:pPr>
    </w:p>
    <w:p w14:paraId="754616EF" w14:textId="77777777" w:rsidR="0087505E" w:rsidRPr="00157637" w:rsidRDefault="0087505E" w:rsidP="0087505E">
      <w:pPr>
        <w:pStyle w:val="NoSpacing"/>
        <w:jc w:val="center"/>
        <w:rPr>
          <w:rStyle w:val="markedcontent"/>
          <w:rFonts w:cs="Times New Roman"/>
          <w:szCs w:val="24"/>
          <w:shd w:val="clear" w:color="auto" w:fill="FFFFFF"/>
        </w:rPr>
      </w:pPr>
    </w:p>
    <w:p w14:paraId="1CEACAAF" w14:textId="77777777" w:rsidR="0087505E" w:rsidRPr="00157637" w:rsidRDefault="0087505E" w:rsidP="0087505E">
      <w:pPr>
        <w:pStyle w:val="NoSpacing"/>
        <w:jc w:val="center"/>
        <w:rPr>
          <w:rStyle w:val="markedcontent"/>
          <w:rFonts w:cs="Times New Roman"/>
          <w:szCs w:val="24"/>
          <w:shd w:val="clear" w:color="auto" w:fill="FFFFFF"/>
        </w:rPr>
      </w:pPr>
    </w:p>
    <w:p w14:paraId="766E58CA" w14:textId="77777777" w:rsidR="0087505E" w:rsidRPr="00157637" w:rsidRDefault="0087505E" w:rsidP="0087505E">
      <w:pPr>
        <w:pStyle w:val="NoSpacing"/>
        <w:jc w:val="center"/>
        <w:rPr>
          <w:rStyle w:val="markedcontent"/>
          <w:rFonts w:cs="Times New Roman"/>
          <w:szCs w:val="24"/>
          <w:shd w:val="clear" w:color="auto" w:fill="FFFFFF"/>
        </w:rPr>
      </w:pPr>
    </w:p>
    <w:p w14:paraId="02512696" w14:textId="77777777" w:rsidR="0087505E" w:rsidRPr="00157637" w:rsidRDefault="0087505E" w:rsidP="0087505E">
      <w:pPr>
        <w:pStyle w:val="NoSpacing"/>
        <w:jc w:val="center"/>
        <w:rPr>
          <w:rStyle w:val="markedcontent"/>
          <w:rFonts w:cs="Times New Roman"/>
          <w:szCs w:val="24"/>
          <w:shd w:val="clear" w:color="auto" w:fill="FFFFFF"/>
        </w:rPr>
      </w:pPr>
    </w:p>
    <w:p w14:paraId="7E41FCDD" w14:textId="77777777" w:rsidR="0087505E" w:rsidRPr="00157637" w:rsidRDefault="0087505E" w:rsidP="0087505E">
      <w:pPr>
        <w:pStyle w:val="NoSpacing"/>
        <w:jc w:val="center"/>
        <w:rPr>
          <w:rStyle w:val="markedcontent"/>
          <w:rFonts w:cs="Times New Roman"/>
          <w:szCs w:val="24"/>
          <w:shd w:val="clear" w:color="auto" w:fill="FFFFFF"/>
        </w:rPr>
      </w:pPr>
      <w:r w:rsidRPr="00157637">
        <w:rPr>
          <w:rStyle w:val="markedcontent"/>
          <w:rFonts w:cs="Times New Roman"/>
          <w:szCs w:val="24"/>
          <w:shd w:val="clear" w:color="auto" w:fill="FFFFFF"/>
        </w:rPr>
        <w:t>at</w:t>
      </w:r>
    </w:p>
    <w:p w14:paraId="448EA937" w14:textId="77777777" w:rsidR="0087505E" w:rsidRPr="00157637" w:rsidRDefault="0087505E" w:rsidP="0087505E">
      <w:pPr>
        <w:pStyle w:val="NoSpacing"/>
        <w:jc w:val="center"/>
        <w:rPr>
          <w:rStyle w:val="markedcontent"/>
          <w:rFonts w:cs="Times New Roman"/>
          <w:szCs w:val="24"/>
          <w:shd w:val="clear" w:color="auto" w:fill="FFFFFF"/>
        </w:rPr>
      </w:pPr>
    </w:p>
    <w:p w14:paraId="2FFE885C" w14:textId="77777777" w:rsidR="0087505E" w:rsidRPr="00157637" w:rsidRDefault="0087505E" w:rsidP="0087505E">
      <w:pPr>
        <w:pStyle w:val="NoSpacing"/>
        <w:jc w:val="center"/>
        <w:rPr>
          <w:rStyle w:val="markedcontent"/>
          <w:rFonts w:cs="Times New Roman"/>
          <w:szCs w:val="24"/>
          <w:shd w:val="clear" w:color="auto" w:fill="FFFFFF"/>
        </w:rPr>
      </w:pPr>
    </w:p>
    <w:p w14:paraId="52C2020B" w14:textId="77777777" w:rsidR="0087505E" w:rsidRPr="00157637" w:rsidRDefault="0087505E" w:rsidP="0087505E">
      <w:pPr>
        <w:pStyle w:val="NoSpacing"/>
        <w:jc w:val="center"/>
        <w:rPr>
          <w:rStyle w:val="markedcontent"/>
          <w:rFonts w:cs="Times New Roman"/>
          <w:szCs w:val="24"/>
          <w:shd w:val="clear" w:color="auto" w:fill="FFFFFF"/>
        </w:rPr>
      </w:pPr>
    </w:p>
    <w:p w14:paraId="77D54AEA" w14:textId="77777777" w:rsidR="0087505E" w:rsidRPr="00157637" w:rsidRDefault="0087505E" w:rsidP="0087505E">
      <w:pPr>
        <w:pStyle w:val="NoSpacing"/>
        <w:jc w:val="center"/>
        <w:rPr>
          <w:rStyle w:val="markedcontent"/>
          <w:rFonts w:cs="Times New Roman"/>
          <w:szCs w:val="24"/>
          <w:shd w:val="clear" w:color="auto" w:fill="FFFFFF"/>
        </w:rPr>
      </w:pPr>
    </w:p>
    <w:p w14:paraId="4CA7FAED" w14:textId="77777777" w:rsidR="0087505E" w:rsidRPr="00157637" w:rsidRDefault="0087505E" w:rsidP="0087505E">
      <w:pPr>
        <w:pStyle w:val="NoSpacing"/>
        <w:jc w:val="center"/>
        <w:rPr>
          <w:rStyle w:val="markedcontent"/>
          <w:rFonts w:cs="Times New Roman"/>
          <w:szCs w:val="24"/>
          <w:shd w:val="clear" w:color="auto" w:fill="FFFFFF"/>
        </w:rPr>
      </w:pPr>
    </w:p>
    <w:p w14:paraId="6352431E" w14:textId="77777777" w:rsidR="0087505E" w:rsidRPr="00157637" w:rsidRDefault="0087505E" w:rsidP="0087505E">
      <w:pPr>
        <w:pStyle w:val="NoSpacing"/>
        <w:jc w:val="center"/>
        <w:rPr>
          <w:rStyle w:val="markedcontent"/>
          <w:rFonts w:cs="Times New Roman"/>
          <w:szCs w:val="24"/>
          <w:shd w:val="clear" w:color="auto" w:fill="FFFFFF"/>
        </w:rPr>
      </w:pPr>
      <w:r w:rsidRPr="00157637">
        <w:rPr>
          <w:rStyle w:val="markedcontent"/>
          <w:rFonts w:cs="Times New Roman"/>
          <w:szCs w:val="24"/>
          <w:shd w:val="clear" w:color="auto" w:fill="FFFFFF"/>
        </w:rPr>
        <w:t>Dalhousie University Halifax,</w:t>
      </w:r>
    </w:p>
    <w:p w14:paraId="65E5BAC0" w14:textId="77777777" w:rsidR="0087505E" w:rsidRPr="00157637" w:rsidRDefault="0087505E" w:rsidP="0087505E">
      <w:pPr>
        <w:pStyle w:val="NoSpacing"/>
        <w:jc w:val="center"/>
        <w:rPr>
          <w:rStyle w:val="markedcontent"/>
          <w:rFonts w:cs="Times New Roman"/>
          <w:szCs w:val="24"/>
          <w:shd w:val="clear" w:color="auto" w:fill="FFFFFF"/>
        </w:rPr>
      </w:pPr>
      <w:r w:rsidRPr="00157637">
        <w:rPr>
          <w:rStyle w:val="markedcontent"/>
          <w:rFonts w:cs="Times New Roman"/>
          <w:szCs w:val="24"/>
          <w:shd w:val="clear" w:color="auto" w:fill="FFFFFF"/>
        </w:rPr>
        <w:t>Nova Scotia</w:t>
      </w:r>
    </w:p>
    <w:p w14:paraId="393A4452" w14:textId="77777777" w:rsidR="0087505E" w:rsidRPr="00157637" w:rsidRDefault="0087505E" w:rsidP="0087505E">
      <w:pPr>
        <w:pStyle w:val="NoSpacing"/>
        <w:jc w:val="center"/>
        <w:rPr>
          <w:rStyle w:val="markedcontent"/>
          <w:rFonts w:cs="Times New Roman"/>
          <w:szCs w:val="24"/>
          <w:shd w:val="clear" w:color="auto" w:fill="FFFFFF"/>
        </w:rPr>
      </w:pPr>
      <w:r w:rsidRPr="00157637">
        <w:rPr>
          <w:rStyle w:val="markedcontent"/>
          <w:rFonts w:cs="Times New Roman"/>
          <w:szCs w:val="24"/>
          <w:shd w:val="clear" w:color="auto" w:fill="FFFFFF"/>
        </w:rPr>
        <w:t>December 2021</w:t>
      </w:r>
    </w:p>
    <w:p w14:paraId="0B5BDF33" w14:textId="77777777" w:rsidR="0087505E" w:rsidRPr="00157637" w:rsidRDefault="0087505E" w:rsidP="0087505E">
      <w:pPr>
        <w:pStyle w:val="NoSpacing"/>
        <w:jc w:val="center"/>
        <w:rPr>
          <w:rStyle w:val="markedcontent"/>
          <w:rFonts w:cs="Times New Roman"/>
          <w:szCs w:val="24"/>
          <w:shd w:val="clear" w:color="auto" w:fill="FFFFFF"/>
        </w:rPr>
      </w:pPr>
    </w:p>
    <w:p w14:paraId="5E8E6019" w14:textId="77777777" w:rsidR="0087505E" w:rsidRPr="00157637" w:rsidRDefault="0087505E" w:rsidP="0087505E">
      <w:pPr>
        <w:pStyle w:val="NoSpacing"/>
        <w:rPr>
          <w:rStyle w:val="markedcontent"/>
          <w:rFonts w:cs="Times New Roman"/>
          <w:szCs w:val="24"/>
          <w:shd w:val="clear" w:color="auto" w:fill="FFFFFF"/>
        </w:rPr>
      </w:pPr>
    </w:p>
    <w:p w14:paraId="17097E3E" w14:textId="77777777" w:rsidR="0087505E" w:rsidRPr="00157637" w:rsidRDefault="0087505E" w:rsidP="0087505E">
      <w:pPr>
        <w:pStyle w:val="NoSpacing"/>
        <w:jc w:val="center"/>
        <w:rPr>
          <w:rStyle w:val="markedcontent"/>
          <w:rFonts w:cs="Times New Roman"/>
          <w:szCs w:val="24"/>
          <w:shd w:val="clear" w:color="auto" w:fill="FFFFFF"/>
        </w:rPr>
      </w:pPr>
    </w:p>
    <w:p w14:paraId="623CDE39" w14:textId="77777777" w:rsidR="0087505E" w:rsidRPr="00157637" w:rsidRDefault="0087505E" w:rsidP="0087505E">
      <w:pPr>
        <w:pStyle w:val="NoSpacing"/>
        <w:jc w:val="center"/>
        <w:rPr>
          <w:rStyle w:val="markedcontent"/>
          <w:rFonts w:cs="Times New Roman"/>
          <w:szCs w:val="24"/>
          <w:shd w:val="clear" w:color="auto" w:fill="FFFFFF"/>
        </w:rPr>
      </w:pPr>
    </w:p>
    <w:p w14:paraId="54261868" w14:textId="77777777" w:rsidR="0087505E" w:rsidRPr="00157637" w:rsidRDefault="0087505E" w:rsidP="0087505E">
      <w:pPr>
        <w:pStyle w:val="NoSpacing"/>
        <w:jc w:val="center"/>
        <w:rPr>
          <w:rStyle w:val="markedcontent"/>
          <w:rFonts w:cs="Times New Roman"/>
          <w:szCs w:val="24"/>
          <w:shd w:val="clear" w:color="auto" w:fill="FFFFFF"/>
        </w:rPr>
      </w:pPr>
    </w:p>
    <w:p w14:paraId="5483369B" w14:textId="77777777" w:rsidR="0087505E" w:rsidRPr="00157637" w:rsidRDefault="0087505E" w:rsidP="0087505E">
      <w:pPr>
        <w:pStyle w:val="NoSpacing"/>
        <w:jc w:val="center"/>
        <w:rPr>
          <w:rStyle w:val="markedcontent"/>
          <w:rFonts w:cs="Times New Roman"/>
          <w:szCs w:val="24"/>
          <w:shd w:val="clear" w:color="auto" w:fill="FFFFFF"/>
        </w:rPr>
      </w:pPr>
    </w:p>
    <w:p w14:paraId="48D2B691" w14:textId="77777777" w:rsidR="0087505E" w:rsidRPr="00157637" w:rsidRDefault="0087505E" w:rsidP="0087505E">
      <w:pPr>
        <w:pStyle w:val="NoSpacing"/>
        <w:jc w:val="center"/>
        <w:rPr>
          <w:rStyle w:val="markedcontent"/>
          <w:rFonts w:cs="Times New Roman"/>
          <w:szCs w:val="24"/>
          <w:shd w:val="clear" w:color="auto" w:fill="FFFFFF"/>
        </w:rPr>
      </w:pPr>
    </w:p>
    <w:p w14:paraId="56B2C5D8" w14:textId="77777777" w:rsidR="0087505E" w:rsidRPr="00157637" w:rsidRDefault="0087505E" w:rsidP="0087505E">
      <w:pPr>
        <w:pStyle w:val="NoSpacing"/>
        <w:jc w:val="center"/>
        <w:rPr>
          <w:rFonts w:eastAsia="Times New Roman" w:cs="Times New Roman"/>
          <w:sz w:val="20"/>
          <w:szCs w:val="20"/>
          <w:lang w:eastAsia="en-CA"/>
        </w:rPr>
        <w:sectPr w:rsidR="0087505E" w:rsidRPr="00157637" w:rsidSect="00C734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9" w:footer="709" w:gutter="0"/>
          <w:pgNumType w:fmt="lowerRoman"/>
          <w:cols w:space="708"/>
          <w:docGrid w:linePitch="360"/>
        </w:sectPr>
      </w:pPr>
      <w:r w:rsidRPr="00157637">
        <w:rPr>
          <w:rFonts w:eastAsia="Times New Roman" w:cs="Times New Roman"/>
          <w:sz w:val="20"/>
          <w:szCs w:val="20"/>
          <w:lang w:eastAsia="en-CA"/>
        </w:rPr>
        <w:t>© Shaylyn Lewis, 2021</w:t>
      </w:r>
    </w:p>
    <w:p w14:paraId="235CE243" w14:textId="77777777" w:rsidR="0087505E" w:rsidRPr="00157637" w:rsidRDefault="0087505E" w:rsidP="0087505E">
      <w:pPr>
        <w:pStyle w:val="NoSpacing"/>
        <w:jc w:val="center"/>
        <w:rPr>
          <w:rFonts w:eastAsia="Times New Roman" w:cs="Times New Roman"/>
          <w:szCs w:val="24"/>
          <w:lang w:eastAsia="en-CA"/>
        </w:rPr>
      </w:pPr>
    </w:p>
    <w:sdt>
      <w:sdtPr>
        <w:rPr>
          <w:rFonts w:ascii="Times New Roman" w:eastAsiaTheme="minorHAnsi" w:hAnsi="Times New Roman" w:cs="Times New Roman"/>
          <w:color w:val="auto"/>
          <w:sz w:val="24"/>
          <w:szCs w:val="22"/>
          <w:lang w:val="en-CA"/>
        </w:rPr>
        <w:id w:val="1419139084"/>
        <w:docPartObj>
          <w:docPartGallery w:val="Table of Contents"/>
          <w:docPartUnique/>
        </w:docPartObj>
      </w:sdtPr>
      <w:sdtEndPr>
        <w:rPr>
          <w:b/>
          <w:bCs/>
          <w:noProof/>
        </w:rPr>
      </w:sdtEndPr>
      <w:sdtContent>
        <w:p w14:paraId="3D60E24E" w14:textId="77777777" w:rsidR="0087505E" w:rsidRPr="00157637" w:rsidRDefault="0087505E" w:rsidP="0087505E">
          <w:pPr>
            <w:pStyle w:val="TOCHeading"/>
            <w:rPr>
              <w:rFonts w:ascii="Times New Roman" w:hAnsi="Times New Roman" w:cs="Times New Roman"/>
              <w:color w:val="auto"/>
            </w:rPr>
          </w:pPr>
          <w:r w:rsidRPr="00157637">
            <w:rPr>
              <w:rFonts w:ascii="Times New Roman" w:hAnsi="Times New Roman" w:cs="Times New Roman"/>
              <w:color w:val="auto"/>
            </w:rPr>
            <w:t>Table of Contents</w:t>
          </w:r>
        </w:p>
        <w:p w14:paraId="48D6AC7E" w14:textId="77777777" w:rsidR="0087505E" w:rsidRPr="00157637" w:rsidRDefault="0087505E" w:rsidP="0087505E">
          <w:pPr>
            <w:pStyle w:val="TOC2"/>
            <w:tabs>
              <w:tab w:val="right" w:leader="dot" w:pos="9350"/>
            </w:tabs>
            <w:rPr>
              <w:rFonts w:cs="Times New Roman"/>
              <w:noProof/>
            </w:rPr>
          </w:pPr>
          <w:r w:rsidRPr="00157637">
            <w:rPr>
              <w:rFonts w:cs="Times New Roman"/>
            </w:rPr>
            <w:fldChar w:fldCharType="begin"/>
          </w:r>
          <w:r w:rsidRPr="00157637">
            <w:rPr>
              <w:rFonts w:cs="Times New Roman"/>
            </w:rPr>
            <w:instrText xml:space="preserve"> TOC \o "1-3" \h \z \u </w:instrText>
          </w:r>
          <w:r w:rsidRPr="00157637">
            <w:rPr>
              <w:rFonts w:cs="Times New Roman"/>
            </w:rPr>
            <w:fldChar w:fldCharType="separate"/>
          </w:r>
          <w:hyperlink w:anchor="_Toc89619617" w:history="1">
            <w:r w:rsidRPr="00157637">
              <w:rPr>
                <w:rStyle w:val="Hyperlink"/>
                <w:rFonts w:cs="Times New Roman"/>
                <w:noProof/>
              </w:rPr>
              <w:t>1.0.  Introduction</w:t>
            </w:r>
            <w:r w:rsidRPr="00157637">
              <w:rPr>
                <w:rFonts w:cs="Times New Roman"/>
                <w:noProof/>
                <w:webHidden/>
              </w:rPr>
              <w:tab/>
            </w:r>
            <w:r w:rsidRPr="00157637">
              <w:rPr>
                <w:rFonts w:cs="Times New Roman"/>
                <w:noProof/>
                <w:webHidden/>
              </w:rPr>
              <w:fldChar w:fldCharType="begin"/>
            </w:r>
            <w:r w:rsidRPr="00157637">
              <w:rPr>
                <w:rFonts w:cs="Times New Roman"/>
                <w:noProof/>
                <w:webHidden/>
              </w:rPr>
              <w:instrText xml:space="preserve"> PAGEREF _Toc89619617 \h </w:instrText>
            </w:r>
            <w:r w:rsidRPr="00157637">
              <w:rPr>
                <w:rFonts w:cs="Times New Roman"/>
                <w:noProof/>
                <w:webHidden/>
              </w:rPr>
            </w:r>
            <w:r w:rsidRPr="00157637">
              <w:rPr>
                <w:rFonts w:cs="Times New Roman"/>
                <w:noProof/>
                <w:webHidden/>
              </w:rPr>
              <w:fldChar w:fldCharType="separate"/>
            </w:r>
            <w:r w:rsidRPr="00157637">
              <w:rPr>
                <w:rFonts w:cs="Times New Roman"/>
                <w:noProof/>
                <w:webHidden/>
              </w:rPr>
              <w:t>3</w:t>
            </w:r>
            <w:r w:rsidRPr="00157637">
              <w:rPr>
                <w:rFonts w:cs="Times New Roman"/>
                <w:noProof/>
                <w:webHidden/>
              </w:rPr>
              <w:fldChar w:fldCharType="end"/>
            </w:r>
          </w:hyperlink>
        </w:p>
        <w:p w14:paraId="6EA435A9" w14:textId="77777777" w:rsidR="0087505E" w:rsidRPr="00157637" w:rsidRDefault="000706E5" w:rsidP="0087505E">
          <w:pPr>
            <w:pStyle w:val="TOC2"/>
            <w:tabs>
              <w:tab w:val="right" w:leader="dot" w:pos="9350"/>
            </w:tabs>
            <w:rPr>
              <w:rFonts w:cs="Times New Roman"/>
              <w:noProof/>
            </w:rPr>
          </w:pPr>
          <w:hyperlink w:anchor="_Toc89619618" w:history="1">
            <w:r w:rsidR="0087505E" w:rsidRPr="00157637">
              <w:rPr>
                <w:rStyle w:val="Hyperlink"/>
                <w:rFonts w:cs="Times New Roman"/>
                <w:noProof/>
              </w:rPr>
              <w:t>2.0.  Methods</w:t>
            </w:r>
            <w:r w:rsidR="0087505E" w:rsidRPr="00157637">
              <w:rPr>
                <w:rFonts w:cs="Times New Roman"/>
                <w:noProof/>
                <w:webHidden/>
              </w:rPr>
              <w:tab/>
            </w:r>
            <w:r w:rsidR="0087505E" w:rsidRPr="00157637">
              <w:rPr>
                <w:rFonts w:cs="Times New Roman"/>
                <w:noProof/>
                <w:webHidden/>
              </w:rPr>
              <w:fldChar w:fldCharType="begin"/>
            </w:r>
            <w:r w:rsidR="0087505E" w:rsidRPr="00157637">
              <w:rPr>
                <w:rFonts w:cs="Times New Roman"/>
                <w:noProof/>
                <w:webHidden/>
              </w:rPr>
              <w:instrText xml:space="preserve"> PAGEREF _Toc89619618 \h </w:instrText>
            </w:r>
            <w:r w:rsidR="0087505E" w:rsidRPr="00157637">
              <w:rPr>
                <w:rFonts w:cs="Times New Roman"/>
                <w:noProof/>
                <w:webHidden/>
              </w:rPr>
            </w:r>
            <w:r w:rsidR="0087505E" w:rsidRPr="00157637">
              <w:rPr>
                <w:rFonts w:cs="Times New Roman"/>
                <w:noProof/>
                <w:webHidden/>
              </w:rPr>
              <w:fldChar w:fldCharType="separate"/>
            </w:r>
            <w:r w:rsidR="0087505E" w:rsidRPr="00157637">
              <w:rPr>
                <w:rFonts w:cs="Times New Roman"/>
                <w:noProof/>
                <w:webHidden/>
              </w:rPr>
              <w:t>5</w:t>
            </w:r>
            <w:r w:rsidR="0087505E" w:rsidRPr="00157637">
              <w:rPr>
                <w:rFonts w:cs="Times New Roman"/>
                <w:noProof/>
                <w:webHidden/>
              </w:rPr>
              <w:fldChar w:fldCharType="end"/>
            </w:r>
          </w:hyperlink>
        </w:p>
        <w:p w14:paraId="2CAB9712" w14:textId="77777777" w:rsidR="0087505E" w:rsidRPr="00157637" w:rsidRDefault="000706E5" w:rsidP="0087505E">
          <w:pPr>
            <w:pStyle w:val="TOC3"/>
            <w:tabs>
              <w:tab w:val="right" w:leader="dot" w:pos="9350"/>
            </w:tabs>
            <w:rPr>
              <w:rFonts w:cs="Times New Roman"/>
              <w:noProof/>
            </w:rPr>
          </w:pPr>
          <w:hyperlink w:anchor="_Toc89619619" w:history="1">
            <w:r w:rsidR="0087505E" w:rsidRPr="00157637">
              <w:rPr>
                <w:rStyle w:val="Hyperlink"/>
                <w:rFonts w:cs="Times New Roman"/>
                <w:noProof/>
              </w:rPr>
              <w:t>2.1.  Species selection</w:t>
            </w:r>
            <w:r w:rsidR="0087505E" w:rsidRPr="00157637">
              <w:rPr>
                <w:rFonts w:cs="Times New Roman"/>
                <w:noProof/>
                <w:webHidden/>
              </w:rPr>
              <w:tab/>
            </w:r>
            <w:r w:rsidR="0087505E" w:rsidRPr="00157637">
              <w:rPr>
                <w:rFonts w:cs="Times New Roman"/>
                <w:noProof/>
                <w:webHidden/>
              </w:rPr>
              <w:fldChar w:fldCharType="begin"/>
            </w:r>
            <w:r w:rsidR="0087505E" w:rsidRPr="00157637">
              <w:rPr>
                <w:rFonts w:cs="Times New Roman"/>
                <w:noProof/>
                <w:webHidden/>
              </w:rPr>
              <w:instrText xml:space="preserve"> PAGEREF _Toc89619619 \h </w:instrText>
            </w:r>
            <w:r w:rsidR="0087505E" w:rsidRPr="00157637">
              <w:rPr>
                <w:rFonts w:cs="Times New Roman"/>
                <w:noProof/>
                <w:webHidden/>
              </w:rPr>
            </w:r>
            <w:r w:rsidR="0087505E" w:rsidRPr="00157637">
              <w:rPr>
                <w:rFonts w:cs="Times New Roman"/>
                <w:noProof/>
                <w:webHidden/>
              </w:rPr>
              <w:fldChar w:fldCharType="separate"/>
            </w:r>
            <w:r w:rsidR="0087505E" w:rsidRPr="00157637">
              <w:rPr>
                <w:rFonts w:cs="Times New Roman"/>
                <w:noProof/>
                <w:webHidden/>
              </w:rPr>
              <w:t>5</w:t>
            </w:r>
            <w:r w:rsidR="0087505E" w:rsidRPr="00157637">
              <w:rPr>
                <w:rFonts w:cs="Times New Roman"/>
                <w:noProof/>
                <w:webHidden/>
              </w:rPr>
              <w:fldChar w:fldCharType="end"/>
            </w:r>
          </w:hyperlink>
        </w:p>
        <w:p w14:paraId="4DCF5EFC" w14:textId="77777777" w:rsidR="0087505E" w:rsidRPr="00157637" w:rsidRDefault="000706E5" w:rsidP="0087505E">
          <w:pPr>
            <w:pStyle w:val="TOC3"/>
            <w:tabs>
              <w:tab w:val="right" w:leader="dot" w:pos="9350"/>
            </w:tabs>
            <w:rPr>
              <w:rFonts w:cs="Times New Roman"/>
              <w:noProof/>
            </w:rPr>
          </w:pPr>
          <w:hyperlink w:anchor="_Toc89619620" w:history="1">
            <w:r w:rsidR="0087505E" w:rsidRPr="00157637">
              <w:rPr>
                <w:rStyle w:val="Hyperlink"/>
                <w:rFonts w:eastAsia="Times New Roman" w:cs="Times New Roman"/>
                <w:noProof/>
              </w:rPr>
              <w:t>2.</w:t>
            </w:r>
            <w:r w:rsidR="0087505E" w:rsidRPr="00157637">
              <w:rPr>
                <w:rStyle w:val="Hyperlink"/>
                <w:rFonts w:cs="Times New Roman"/>
                <w:noProof/>
              </w:rPr>
              <w:t>2</w:t>
            </w:r>
            <w:r w:rsidR="0087505E" w:rsidRPr="00157637">
              <w:rPr>
                <w:rStyle w:val="Hyperlink"/>
                <w:rFonts w:eastAsia="Times New Roman" w:cs="Times New Roman"/>
                <w:noProof/>
              </w:rPr>
              <w:t>.  Species thermal niche characterization</w:t>
            </w:r>
            <w:r w:rsidR="0087505E" w:rsidRPr="00157637">
              <w:rPr>
                <w:rFonts w:cs="Times New Roman"/>
                <w:noProof/>
                <w:webHidden/>
              </w:rPr>
              <w:tab/>
            </w:r>
            <w:r w:rsidR="0087505E" w:rsidRPr="00157637">
              <w:rPr>
                <w:rFonts w:cs="Times New Roman"/>
                <w:noProof/>
                <w:webHidden/>
              </w:rPr>
              <w:fldChar w:fldCharType="begin"/>
            </w:r>
            <w:r w:rsidR="0087505E" w:rsidRPr="00157637">
              <w:rPr>
                <w:rFonts w:cs="Times New Roman"/>
                <w:noProof/>
                <w:webHidden/>
              </w:rPr>
              <w:instrText xml:space="preserve"> PAGEREF _Toc89619620 \h </w:instrText>
            </w:r>
            <w:r w:rsidR="0087505E" w:rsidRPr="00157637">
              <w:rPr>
                <w:rFonts w:cs="Times New Roman"/>
                <w:noProof/>
                <w:webHidden/>
              </w:rPr>
            </w:r>
            <w:r w:rsidR="0087505E" w:rsidRPr="00157637">
              <w:rPr>
                <w:rFonts w:cs="Times New Roman"/>
                <w:noProof/>
                <w:webHidden/>
              </w:rPr>
              <w:fldChar w:fldCharType="separate"/>
            </w:r>
            <w:r w:rsidR="0087505E" w:rsidRPr="00157637">
              <w:rPr>
                <w:rFonts w:cs="Times New Roman"/>
                <w:noProof/>
                <w:webHidden/>
              </w:rPr>
              <w:t>5</w:t>
            </w:r>
            <w:r w:rsidR="0087505E" w:rsidRPr="00157637">
              <w:rPr>
                <w:rFonts w:cs="Times New Roman"/>
                <w:noProof/>
                <w:webHidden/>
              </w:rPr>
              <w:fldChar w:fldCharType="end"/>
            </w:r>
          </w:hyperlink>
        </w:p>
        <w:p w14:paraId="277BD465" w14:textId="77777777" w:rsidR="0087505E" w:rsidRPr="00157637" w:rsidRDefault="000706E5" w:rsidP="0087505E">
          <w:pPr>
            <w:pStyle w:val="TOC3"/>
            <w:tabs>
              <w:tab w:val="right" w:leader="dot" w:pos="9350"/>
            </w:tabs>
            <w:rPr>
              <w:rFonts w:cs="Times New Roman"/>
              <w:noProof/>
            </w:rPr>
          </w:pPr>
          <w:hyperlink w:anchor="_Toc89619621" w:history="1">
            <w:r w:rsidR="0087505E" w:rsidRPr="00157637">
              <w:rPr>
                <w:rStyle w:val="Hyperlink"/>
                <w:rFonts w:cs="Times New Roman"/>
                <w:noProof/>
              </w:rPr>
              <w:t>2.3.  Niche-informed network</w:t>
            </w:r>
            <w:r w:rsidR="0087505E" w:rsidRPr="00157637">
              <w:rPr>
                <w:rFonts w:cs="Times New Roman"/>
                <w:noProof/>
                <w:webHidden/>
              </w:rPr>
              <w:tab/>
            </w:r>
            <w:r w:rsidR="0087505E" w:rsidRPr="00157637">
              <w:rPr>
                <w:rFonts w:cs="Times New Roman"/>
                <w:noProof/>
                <w:webHidden/>
              </w:rPr>
              <w:fldChar w:fldCharType="begin"/>
            </w:r>
            <w:r w:rsidR="0087505E" w:rsidRPr="00157637">
              <w:rPr>
                <w:rFonts w:cs="Times New Roman"/>
                <w:noProof/>
                <w:webHidden/>
              </w:rPr>
              <w:instrText xml:space="preserve"> PAGEREF _Toc89619621 \h </w:instrText>
            </w:r>
            <w:r w:rsidR="0087505E" w:rsidRPr="00157637">
              <w:rPr>
                <w:rFonts w:cs="Times New Roman"/>
                <w:noProof/>
                <w:webHidden/>
              </w:rPr>
            </w:r>
            <w:r w:rsidR="0087505E" w:rsidRPr="00157637">
              <w:rPr>
                <w:rFonts w:cs="Times New Roman"/>
                <w:noProof/>
                <w:webHidden/>
              </w:rPr>
              <w:fldChar w:fldCharType="separate"/>
            </w:r>
            <w:r w:rsidR="0087505E" w:rsidRPr="00157637">
              <w:rPr>
                <w:rFonts w:cs="Times New Roman"/>
                <w:noProof/>
                <w:webHidden/>
              </w:rPr>
              <w:t>6</w:t>
            </w:r>
            <w:r w:rsidR="0087505E" w:rsidRPr="00157637">
              <w:rPr>
                <w:rFonts w:cs="Times New Roman"/>
                <w:noProof/>
                <w:webHidden/>
              </w:rPr>
              <w:fldChar w:fldCharType="end"/>
            </w:r>
          </w:hyperlink>
        </w:p>
        <w:p w14:paraId="54900147" w14:textId="77777777" w:rsidR="0087505E" w:rsidRPr="00157637" w:rsidRDefault="000706E5" w:rsidP="0087505E">
          <w:pPr>
            <w:pStyle w:val="TOC3"/>
            <w:tabs>
              <w:tab w:val="right" w:leader="dot" w:pos="9350"/>
            </w:tabs>
            <w:rPr>
              <w:rFonts w:cs="Times New Roman"/>
              <w:noProof/>
            </w:rPr>
          </w:pPr>
          <w:hyperlink w:anchor="_Toc89619622" w:history="1">
            <w:r w:rsidR="0087505E" w:rsidRPr="00157637">
              <w:rPr>
                <w:rStyle w:val="Hyperlink"/>
                <w:rFonts w:cs="Times New Roman"/>
                <w:noProof/>
              </w:rPr>
              <w:t>2.4.  Climate projections and time of thermal emergence</w:t>
            </w:r>
            <w:r w:rsidR="0087505E" w:rsidRPr="00157637">
              <w:rPr>
                <w:rFonts w:cs="Times New Roman"/>
                <w:noProof/>
                <w:webHidden/>
              </w:rPr>
              <w:tab/>
            </w:r>
            <w:r w:rsidR="0087505E" w:rsidRPr="00157637">
              <w:rPr>
                <w:rFonts w:cs="Times New Roman"/>
                <w:noProof/>
                <w:webHidden/>
              </w:rPr>
              <w:fldChar w:fldCharType="begin"/>
            </w:r>
            <w:r w:rsidR="0087505E" w:rsidRPr="00157637">
              <w:rPr>
                <w:rFonts w:cs="Times New Roman"/>
                <w:noProof/>
                <w:webHidden/>
              </w:rPr>
              <w:instrText xml:space="preserve"> PAGEREF _Toc89619622 \h </w:instrText>
            </w:r>
            <w:r w:rsidR="0087505E" w:rsidRPr="00157637">
              <w:rPr>
                <w:rFonts w:cs="Times New Roman"/>
                <w:noProof/>
                <w:webHidden/>
              </w:rPr>
            </w:r>
            <w:r w:rsidR="0087505E" w:rsidRPr="00157637">
              <w:rPr>
                <w:rFonts w:cs="Times New Roman"/>
                <w:noProof/>
                <w:webHidden/>
              </w:rPr>
              <w:fldChar w:fldCharType="separate"/>
            </w:r>
            <w:r w:rsidR="0087505E" w:rsidRPr="00157637">
              <w:rPr>
                <w:rFonts w:cs="Times New Roman"/>
                <w:noProof/>
                <w:webHidden/>
              </w:rPr>
              <w:t>6</w:t>
            </w:r>
            <w:r w:rsidR="0087505E" w:rsidRPr="00157637">
              <w:rPr>
                <w:rFonts w:cs="Times New Roman"/>
                <w:noProof/>
                <w:webHidden/>
              </w:rPr>
              <w:fldChar w:fldCharType="end"/>
            </w:r>
          </w:hyperlink>
        </w:p>
        <w:p w14:paraId="338DF1C9" w14:textId="77777777" w:rsidR="0087505E" w:rsidRPr="00157637" w:rsidRDefault="000706E5" w:rsidP="0087505E">
          <w:pPr>
            <w:pStyle w:val="TOC2"/>
            <w:tabs>
              <w:tab w:val="right" w:leader="dot" w:pos="9350"/>
            </w:tabs>
            <w:rPr>
              <w:rFonts w:cs="Times New Roman"/>
              <w:noProof/>
            </w:rPr>
          </w:pPr>
          <w:hyperlink w:anchor="_Toc89619623" w:history="1">
            <w:r w:rsidR="0087505E" w:rsidRPr="00157637">
              <w:rPr>
                <w:rStyle w:val="Hyperlink"/>
                <w:rFonts w:cs="Times New Roman"/>
                <w:noProof/>
              </w:rPr>
              <w:t>Tables</w:t>
            </w:r>
            <w:r w:rsidR="0087505E" w:rsidRPr="00157637">
              <w:rPr>
                <w:rFonts w:cs="Times New Roman"/>
                <w:noProof/>
                <w:webHidden/>
              </w:rPr>
              <w:tab/>
            </w:r>
            <w:r w:rsidR="0087505E" w:rsidRPr="00157637">
              <w:rPr>
                <w:rFonts w:cs="Times New Roman"/>
                <w:noProof/>
                <w:webHidden/>
              </w:rPr>
              <w:fldChar w:fldCharType="begin"/>
            </w:r>
            <w:r w:rsidR="0087505E" w:rsidRPr="00157637">
              <w:rPr>
                <w:rFonts w:cs="Times New Roman"/>
                <w:noProof/>
                <w:webHidden/>
              </w:rPr>
              <w:instrText xml:space="preserve"> PAGEREF _Toc89619623 \h </w:instrText>
            </w:r>
            <w:r w:rsidR="0087505E" w:rsidRPr="00157637">
              <w:rPr>
                <w:rFonts w:cs="Times New Roman"/>
                <w:noProof/>
                <w:webHidden/>
              </w:rPr>
            </w:r>
            <w:r w:rsidR="0087505E" w:rsidRPr="00157637">
              <w:rPr>
                <w:rFonts w:cs="Times New Roman"/>
                <w:noProof/>
                <w:webHidden/>
              </w:rPr>
              <w:fldChar w:fldCharType="separate"/>
            </w:r>
            <w:r w:rsidR="0087505E" w:rsidRPr="00157637">
              <w:rPr>
                <w:rFonts w:cs="Times New Roman"/>
                <w:noProof/>
                <w:webHidden/>
              </w:rPr>
              <w:t>7</w:t>
            </w:r>
            <w:r w:rsidR="0087505E" w:rsidRPr="00157637">
              <w:rPr>
                <w:rFonts w:cs="Times New Roman"/>
                <w:noProof/>
                <w:webHidden/>
              </w:rPr>
              <w:fldChar w:fldCharType="end"/>
            </w:r>
          </w:hyperlink>
        </w:p>
        <w:p w14:paraId="6781828F" w14:textId="77777777" w:rsidR="0087505E" w:rsidRPr="00157637" w:rsidRDefault="000706E5" w:rsidP="0087505E">
          <w:pPr>
            <w:pStyle w:val="TOC2"/>
            <w:tabs>
              <w:tab w:val="right" w:leader="dot" w:pos="9350"/>
            </w:tabs>
            <w:rPr>
              <w:rFonts w:cs="Times New Roman"/>
              <w:noProof/>
            </w:rPr>
          </w:pPr>
          <w:hyperlink w:anchor="_Toc89619624" w:history="1">
            <w:r w:rsidR="0087505E" w:rsidRPr="00157637">
              <w:rPr>
                <w:rStyle w:val="Hyperlink"/>
                <w:rFonts w:cs="Times New Roman"/>
                <w:noProof/>
              </w:rPr>
              <w:t>Figures</w:t>
            </w:r>
            <w:r w:rsidR="0087505E" w:rsidRPr="00157637">
              <w:rPr>
                <w:rFonts w:cs="Times New Roman"/>
                <w:noProof/>
                <w:webHidden/>
              </w:rPr>
              <w:tab/>
            </w:r>
            <w:r w:rsidR="0087505E" w:rsidRPr="00157637">
              <w:rPr>
                <w:rFonts w:cs="Times New Roman"/>
                <w:noProof/>
                <w:webHidden/>
              </w:rPr>
              <w:fldChar w:fldCharType="begin"/>
            </w:r>
            <w:r w:rsidR="0087505E" w:rsidRPr="00157637">
              <w:rPr>
                <w:rFonts w:cs="Times New Roman"/>
                <w:noProof/>
                <w:webHidden/>
              </w:rPr>
              <w:instrText xml:space="preserve"> PAGEREF _Toc89619624 \h </w:instrText>
            </w:r>
            <w:r w:rsidR="0087505E" w:rsidRPr="00157637">
              <w:rPr>
                <w:rFonts w:cs="Times New Roman"/>
                <w:noProof/>
                <w:webHidden/>
              </w:rPr>
            </w:r>
            <w:r w:rsidR="0087505E" w:rsidRPr="00157637">
              <w:rPr>
                <w:rFonts w:cs="Times New Roman"/>
                <w:noProof/>
                <w:webHidden/>
              </w:rPr>
              <w:fldChar w:fldCharType="separate"/>
            </w:r>
            <w:r w:rsidR="0087505E" w:rsidRPr="00157637">
              <w:rPr>
                <w:rFonts w:cs="Times New Roman"/>
                <w:noProof/>
                <w:webHidden/>
              </w:rPr>
              <w:t>10</w:t>
            </w:r>
            <w:r w:rsidR="0087505E" w:rsidRPr="00157637">
              <w:rPr>
                <w:rFonts w:cs="Times New Roman"/>
                <w:noProof/>
                <w:webHidden/>
              </w:rPr>
              <w:fldChar w:fldCharType="end"/>
            </w:r>
          </w:hyperlink>
        </w:p>
        <w:p w14:paraId="6E7AA048" w14:textId="77777777" w:rsidR="0087505E" w:rsidRPr="00157637" w:rsidRDefault="000706E5" w:rsidP="0087505E">
          <w:pPr>
            <w:pStyle w:val="TOC2"/>
            <w:tabs>
              <w:tab w:val="right" w:leader="dot" w:pos="9350"/>
            </w:tabs>
            <w:rPr>
              <w:rFonts w:cs="Times New Roman"/>
              <w:noProof/>
            </w:rPr>
          </w:pPr>
          <w:hyperlink w:anchor="_Toc89619625" w:history="1">
            <w:r w:rsidR="0087505E" w:rsidRPr="00157637">
              <w:rPr>
                <w:rStyle w:val="Hyperlink"/>
                <w:rFonts w:cs="Times New Roman"/>
                <w:noProof/>
              </w:rPr>
              <w:t>References</w:t>
            </w:r>
            <w:r w:rsidR="0087505E" w:rsidRPr="00157637">
              <w:rPr>
                <w:rFonts w:cs="Times New Roman"/>
                <w:noProof/>
                <w:webHidden/>
              </w:rPr>
              <w:tab/>
            </w:r>
            <w:r w:rsidR="0087505E" w:rsidRPr="00157637">
              <w:rPr>
                <w:rFonts w:cs="Times New Roman"/>
                <w:noProof/>
                <w:webHidden/>
              </w:rPr>
              <w:fldChar w:fldCharType="begin"/>
            </w:r>
            <w:r w:rsidR="0087505E" w:rsidRPr="00157637">
              <w:rPr>
                <w:rFonts w:cs="Times New Roman"/>
                <w:noProof/>
                <w:webHidden/>
              </w:rPr>
              <w:instrText xml:space="preserve"> PAGEREF _Toc89619625 \h </w:instrText>
            </w:r>
            <w:r w:rsidR="0087505E" w:rsidRPr="00157637">
              <w:rPr>
                <w:rFonts w:cs="Times New Roman"/>
                <w:noProof/>
                <w:webHidden/>
              </w:rPr>
            </w:r>
            <w:r w:rsidR="0087505E" w:rsidRPr="00157637">
              <w:rPr>
                <w:rFonts w:cs="Times New Roman"/>
                <w:noProof/>
                <w:webHidden/>
              </w:rPr>
              <w:fldChar w:fldCharType="separate"/>
            </w:r>
            <w:r w:rsidR="0087505E" w:rsidRPr="00157637">
              <w:rPr>
                <w:rFonts w:cs="Times New Roman"/>
                <w:noProof/>
                <w:webHidden/>
              </w:rPr>
              <w:t>10</w:t>
            </w:r>
            <w:r w:rsidR="0087505E" w:rsidRPr="00157637">
              <w:rPr>
                <w:rFonts w:cs="Times New Roman"/>
                <w:noProof/>
                <w:webHidden/>
              </w:rPr>
              <w:fldChar w:fldCharType="end"/>
            </w:r>
          </w:hyperlink>
        </w:p>
        <w:p w14:paraId="7163DF6B" w14:textId="77777777" w:rsidR="0087505E" w:rsidRPr="00157637" w:rsidRDefault="0087505E" w:rsidP="0087505E">
          <w:pPr>
            <w:rPr>
              <w:rFonts w:cs="Times New Roman"/>
            </w:rPr>
          </w:pPr>
          <w:r w:rsidRPr="00157637">
            <w:rPr>
              <w:rFonts w:cs="Times New Roman"/>
              <w:b/>
              <w:bCs/>
              <w:noProof/>
            </w:rPr>
            <w:fldChar w:fldCharType="end"/>
          </w:r>
        </w:p>
      </w:sdtContent>
    </w:sdt>
    <w:p w14:paraId="1F7EF00D" w14:textId="77777777" w:rsidR="0087505E" w:rsidRPr="00157637" w:rsidRDefault="0087505E" w:rsidP="0087505E">
      <w:pPr>
        <w:spacing w:line="240" w:lineRule="auto"/>
        <w:rPr>
          <w:rFonts w:cs="Times New Roman"/>
        </w:rPr>
      </w:pPr>
      <w:r w:rsidRPr="00157637">
        <w:rPr>
          <w:rFonts w:eastAsia="Times New Roman" w:cs="Times New Roman"/>
          <w:color w:val="000000"/>
          <w:szCs w:val="24"/>
          <w:lang w:eastAsia="en-CA"/>
        </w:rPr>
        <w:br/>
      </w:r>
    </w:p>
    <w:p w14:paraId="63CBF704" w14:textId="77777777" w:rsidR="0087505E" w:rsidRPr="00157637" w:rsidRDefault="0087505E" w:rsidP="0087505E">
      <w:pPr>
        <w:rPr>
          <w:rFonts w:cs="Times New Roman"/>
        </w:rPr>
      </w:pPr>
    </w:p>
    <w:p w14:paraId="22D03B8E" w14:textId="77777777" w:rsidR="0087505E" w:rsidRPr="00157637" w:rsidRDefault="0087505E" w:rsidP="0087505E">
      <w:pPr>
        <w:rPr>
          <w:rFonts w:cs="Times New Roman"/>
        </w:rPr>
      </w:pPr>
    </w:p>
    <w:p w14:paraId="29898E07" w14:textId="77777777" w:rsidR="0087505E" w:rsidRPr="00157637" w:rsidRDefault="0087505E" w:rsidP="0087505E">
      <w:pPr>
        <w:jc w:val="center"/>
        <w:rPr>
          <w:rFonts w:cs="Times New Roman"/>
        </w:rPr>
      </w:pPr>
    </w:p>
    <w:p w14:paraId="1D1A7B69" w14:textId="77777777" w:rsidR="0087505E" w:rsidRPr="00157637" w:rsidRDefault="0087505E" w:rsidP="0087505E">
      <w:pPr>
        <w:rPr>
          <w:rFonts w:cs="Times New Roman"/>
        </w:rPr>
      </w:pPr>
    </w:p>
    <w:p w14:paraId="1BFD2EF5" w14:textId="77777777" w:rsidR="0087505E" w:rsidRPr="00157637" w:rsidRDefault="0087505E" w:rsidP="0087505E">
      <w:pPr>
        <w:rPr>
          <w:rFonts w:cs="Times New Roman"/>
        </w:rPr>
      </w:pPr>
    </w:p>
    <w:p w14:paraId="5AFF2F3D" w14:textId="77777777" w:rsidR="0087505E" w:rsidRPr="00157637" w:rsidRDefault="0087505E" w:rsidP="0087505E">
      <w:pPr>
        <w:rPr>
          <w:rFonts w:cs="Times New Roman"/>
        </w:rPr>
      </w:pPr>
    </w:p>
    <w:p w14:paraId="0AC426E2" w14:textId="77777777" w:rsidR="0087505E" w:rsidRPr="00157637" w:rsidRDefault="0087505E" w:rsidP="0087505E">
      <w:pPr>
        <w:rPr>
          <w:rFonts w:cs="Times New Roman"/>
        </w:rPr>
      </w:pPr>
    </w:p>
    <w:p w14:paraId="221458E9" w14:textId="77777777" w:rsidR="0087505E" w:rsidRPr="00157637" w:rsidRDefault="0087505E" w:rsidP="0087505E">
      <w:pPr>
        <w:rPr>
          <w:rFonts w:cs="Times New Roman"/>
        </w:rPr>
      </w:pPr>
    </w:p>
    <w:p w14:paraId="01A3ADF4" w14:textId="77777777" w:rsidR="0087505E" w:rsidRPr="00157637" w:rsidRDefault="0087505E" w:rsidP="0087505E">
      <w:pPr>
        <w:rPr>
          <w:rFonts w:cs="Times New Roman"/>
        </w:rPr>
      </w:pPr>
    </w:p>
    <w:p w14:paraId="7F550BCE" w14:textId="77777777" w:rsidR="0087505E" w:rsidRPr="00157637" w:rsidRDefault="0087505E" w:rsidP="0087505E">
      <w:pPr>
        <w:rPr>
          <w:rFonts w:cs="Times New Roman"/>
        </w:rPr>
      </w:pPr>
    </w:p>
    <w:p w14:paraId="7CB2D771" w14:textId="77777777" w:rsidR="0087505E" w:rsidRPr="00157637" w:rsidRDefault="0087505E" w:rsidP="0087505E">
      <w:pPr>
        <w:rPr>
          <w:rFonts w:cs="Times New Roman"/>
        </w:rPr>
      </w:pPr>
    </w:p>
    <w:p w14:paraId="74000E4C" w14:textId="77777777" w:rsidR="0087505E" w:rsidRPr="00157637" w:rsidRDefault="0087505E" w:rsidP="0087505E">
      <w:pPr>
        <w:rPr>
          <w:rFonts w:cs="Times New Roman"/>
        </w:rPr>
      </w:pPr>
    </w:p>
    <w:p w14:paraId="41316A60" w14:textId="77777777" w:rsidR="0087505E" w:rsidRPr="00157637" w:rsidRDefault="0087505E" w:rsidP="0087505E">
      <w:pPr>
        <w:rPr>
          <w:rFonts w:cs="Times New Roman"/>
        </w:rPr>
      </w:pPr>
    </w:p>
    <w:p w14:paraId="1FCACCF4" w14:textId="77777777" w:rsidR="0087505E" w:rsidRPr="00157637" w:rsidRDefault="0087505E" w:rsidP="0087505E">
      <w:pPr>
        <w:rPr>
          <w:rFonts w:cs="Times New Roman"/>
        </w:rPr>
      </w:pPr>
    </w:p>
    <w:p w14:paraId="42256B95" w14:textId="77777777" w:rsidR="0087505E" w:rsidRPr="00157637" w:rsidRDefault="0087505E" w:rsidP="0087505E">
      <w:pPr>
        <w:rPr>
          <w:rFonts w:cs="Times New Roman"/>
        </w:rPr>
      </w:pPr>
    </w:p>
    <w:p w14:paraId="309CFCC9" w14:textId="77777777" w:rsidR="0087505E" w:rsidRPr="00157637" w:rsidRDefault="0087505E" w:rsidP="0087505E">
      <w:pPr>
        <w:rPr>
          <w:rFonts w:cs="Times New Roman"/>
        </w:rPr>
      </w:pPr>
    </w:p>
    <w:p w14:paraId="119A73B4" w14:textId="77777777" w:rsidR="0087505E" w:rsidRPr="00157637" w:rsidRDefault="0087505E" w:rsidP="0087505E">
      <w:pPr>
        <w:rPr>
          <w:rFonts w:cs="Times New Roman"/>
        </w:rPr>
        <w:sectPr w:rsidR="0087505E" w:rsidRPr="00157637" w:rsidSect="00C7343D">
          <w:footerReference w:type="default" r:id="rId16"/>
          <w:pgSz w:w="12240" w:h="15840"/>
          <w:pgMar w:top="1440" w:right="1440" w:bottom="1440" w:left="1440" w:header="709" w:footer="709" w:gutter="0"/>
          <w:pgNumType w:fmt="lowerRoman"/>
          <w:cols w:space="708"/>
          <w:docGrid w:linePitch="360"/>
        </w:sectPr>
      </w:pPr>
    </w:p>
    <w:p w14:paraId="6D557B35" w14:textId="77777777" w:rsidR="0087505E" w:rsidRPr="00157637" w:rsidRDefault="0087505E" w:rsidP="0087505E">
      <w:pPr>
        <w:rPr>
          <w:rFonts w:cs="Times New Roman"/>
        </w:rPr>
      </w:pPr>
    </w:p>
    <w:p w14:paraId="036490A6" w14:textId="6F7BF699" w:rsidR="0087505E" w:rsidRPr="00157637" w:rsidRDefault="0087505E" w:rsidP="0087505E">
      <w:pPr>
        <w:pStyle w:val="Heading2"/>
        <w:rPr>
          <w:rFonts w:cs="Times New Roman"/>
          <w:u w:val="single"/>
        </w:rPr>
      </w:pPr>
      <w:bookmarkStart w:id="0" w:name="_Toc89619617"/>
      <w:r w:rsidRPr="00157637">
        <w:rPr>
          <w:rFonts w:cs="Times New Roman"/>
          <w:u w:val="single"/>
        </w:rPr>
        <w:t>1.0.  Introduction</w:t>
      </w:r>
      <w:bookmarkEnd w:id="0"/>
    </w:p>
    <w:p w14:paraId="440DF577" w14:textId="6ED3F290" w:rsidR="0087505E" w:rsidRPr="00157637" w:rsidRDefault="0087505E" w:rsidP="0087505E">
      <w:pPr>
        <w:pStyle w:val="NormalWeb"/>
        <w:spacing w:line="480" w:lineRule="auto"/>
        <w:ind w:firstLine="720"/>
      </w:pPr>
      <w:r w:rsidRPr="00157637">
        <w:t>The need to protect our oceans becomes ever more important as the effects of climate change worsen. The impacts of climate change on the global ocean are pervasive, manifesting through direct changes to the physical environment including changes in sea surface temperature (</w:t>
      </w:r>
      <w:commentRangeStart w:id="1"/>
      <w:r w:rsidRPr="00157637">
        <w:t xml:space="preserve">SST), </w:t>
      </w:r>
      <w:commentRangeEnd w:id="1"/>
      <w:r w:rsidR="00DB6941">
        <w:rPr>
          <w:rStyle w:val="CommentReference"/>
          <w:rFonts w:eastAsiaTheme="minorHAnsi" w:cstheme="minorBidi"/>
          <w:lang w:eastAsia="en-US"/>
        </w:rPr>
        <w:commentReference w:id="1"/>
      </w:r>
      <w:r w:rsidRPr="00157637">
        <w:t xml:space="preserve">acidification and oxygen depletion (Lotterhos et al., 2021) and indirect effects on ecological systems responding to these physical </w:t>
      </w:r>
      <w:commentRangeStart w:id="2"/>
      <w:r w:rsidRPr="00157637">
        <w:t xml:space="preserve">changes. </w:t>
      </w:r>
      <w:commentRangeEnd w:id="2"/>
      <w:r w:rsidR="00DB6941">
        <w:rPr>
          <w:rStyle w:val="CommentReference"/>
          <w:rFonts w:eastAsiaTheme="minorHAnsi" w:cstheme="minorBidi"/>
          <w:lang w:eastAsia="en-US"/>
        </w:rPr>
        <w:commentReference w:id="2"/>
      </w:r>
      <w:r w:rsidRPr="00157637">
        <w:t>These indirect effects include changes in productivity</w:t>
      </w:r>
      <w:ins w:id="3" w:author="Stortini, Christine" w:date="2022-03-14T13:42:00Z">
        <w:r w:rsidR="00893317">
          <w:t xml:space="preserve"> (REF)</w:t>
        </w:r>
      </w:ins>
      <w:r w:rsidRPr="00157637">
        <w:t>, biodiversity</w:t>
      </w:r>
      <w:ins w:id="4" w:author="Stortini, Christine" w:date="2022-03-14T13:42:00Z">
        <w:r w:rsidR="00893317">
          <w:t xml:space="preserve"> (REF)</w:t>
        </w:r>
      </w:ins>
      <w:r w:rsidRPr="00157637">
        <w:t xml:space="preserve"> and ecosystem function</w:t>
      </w:r>
      <w:ins w:id="5" w:author="Stortini, Christine" w:date="2022-03-14T13:42:00Z">
        <w:r w:rsidR="00893317">
          <w:t xml:space="preserve"> (REF)</w:t>
        </w:r>
      </w:ins>
      <w:r w:rsidRPr="00157637">
        <w:t xml:space="preserve">, all of which are foundational elements of the marine environment. Hence the mitigation of climate change is integral to maintain the health of our oceans. However, many other elements of anthropomorphic life also threaten the ocean's well-being and biodiversity. Protecting ocean ecosystems from other stressors including overfishing and pollution can also contribute to enhanced resilience in the face of climate change. </w:t>
      </w:r>
    </w:p>
    <w:p w14:paraId="668EA2CE" w14:textId="1D5424EA" w:rsidR="0087505E" w:rsidRPr="00157637" w:rsidRDefault="0087505E" w:rsidP="0087505E">
      <w:pPr>
        <w:pStyle w:val="NormalWeb"/>
        <w:spacing w:line="480" w:lineRule="auto"/>
        <w:ind w:firstLine="720"/>
      </w:pPr>
      <w:r w:rsidRPr="00157637">
        <w:t>One way Canada is taking action against climate change is through the protection of marine and coastal areas. With the renewal of the Marine Conservation Targets Program, Canada’s goal is to have 30% of its coastal/marine areas protected by 2030. This will be achieved through the implementation of Marine Protected Areas (MPAs) and other effective area-based conservation measures (OECMs) (</w:t>
      </w:r>
      <w:commentRangeStart w:id="6"/>
      <w:r w:rsidRPr="00157637">
        <w:t>DFO</w:t>
      </w:r>
      <w:ins w:id="7" w:author="Stortini, Christine" w:date="2022-03-14T14:22:00Z">
        <w:r w:rsidR="00C22DC0">
          <w:t>,</w:t>
        </w:r>
      </w:ins>
      <w:r w:rsidRPr="00157637">
        <w:t xml:space="preserve"> 2021</w:t>
      </w:r>
      <w:commentRangeEnd w:id="6"/>
      <w:r w:rsidR="00C22DC0">
        <w:rPr>
          <w:rStyle w:val="CommentReference"/>
          <w:rFonts w:eastAsiaTheme="minorHAnsi" w:cstheme="minorBidi"/>
          <w:lang w:eastAsia="en-US"/>
        </w:rPr>
        <w:commentReference w:id="6"/>
      </w:r>
      <w:r w:rsidRPr="00157637">
        <w:t>). MPAs in Canada are areas of the ocean that are legally protected to help ensure the conservation of marine ecosystems and species. They may be designated due to the presence of special natural features (e.g., unique and productive habitats or diversity hotspots), concentrations of species at risk (e.g., endangered or threatened species under the Canadian Species At Risk Act), and /or due to environmental, cultural and socio-economic importance</w:t>
      </w:r>
      <w:ins w:id="8" w:author="Stortini, Christine" w:date="2022-03-14T14:20:00Z">
        <w:r w:rsidR="00C22DC0">
          <w:t xml:space="preserve"> (DFO</w:t>
        </w:r>
      </w:ins>
      <w:ins w:id="9" w:author="Stortini, Christine" w:date="2022-03-14T14:22:00Z">
        <w:r w:rsidR="00C22DC0">
          <w:t>,</w:t>
        </w:r>
      </w:ins>
      <w:ins w:id="10" w:author="Stortini, Christine" w:date="2022-03-14T14:20:00Z">
        <w:r w:rsidR="00C22DC0">
          <w:t xml:space="preserve"> 2018)</w:t>
        </w:r>
      </w:ins>
      <w:r w:rsidRPr="00157637">
        <w:t xml:space="preserve">. MPAs in Canada are administered by the </w:t>
      </w:r>
      <w:r w:rsidRPr="00157637">
        <w:lastRenderedPageBreak/>
        <w:t>Federal Department of Fisheries and Oceans (DFO). Their boundaries are decided based on the priorities of various ocean stakeholders (i.e., fisheries, aboriginal communities/organizations, ocean industries, federal and provincial government, conservation groups, coastal communities, etc.). The primary goal of the Canadian Marine Conservation Network (a collection of MPAs and OECMs across the nation’s marine bioregions) is to “</w:t>
      </w:r>
      <w:r w:rsidRPr="00157637">
        <w:rPr>
          <w:i/>
          <w:iCs/>
        </w:rPr>
        <w:t>provide long-term protection of marine biodiversity, ecosystem function and special natural features</w:t>
      </w:r>
      <w:r w:rsidRPr="00157637">
        <w:t>” with specific objectives developed according to the unique physical, ecological and biological attributes of each area (</w:t>
      </w:r>
      <w:ins w:id="11" w:author="Stortini, Christine" w:date="2022-03-14T14:21:00Z">
        <w:r w:rsidR="00C22DC0">
          <w:t xml:space="preserve">Government of </w:t>
        </w:r>
      </w:ins>
      <w:r w:rsidRPr="00157637">
        <w:t xml:space="preserve">Canada, 2005). With that being said, dynamic ecological changes anticipated </w:t>
      </w:r>
      <w:ins w:id="12" w:author="Stortini, Christine" w:date="2022-03-14T14:22:00Z">
        <w:r w:rsidR="00C22DC0">
          <w:t>due to</w:t>
        </w:r>
      </w:ins>
      <w:del w:id="13" w:author="Stortini, Christine" w:date="2022-03-14T14:22:00Z">
        <w:r w:rsidRPr="00157637" w:rsidDel="00C22DC0">
          <w:delText>with</w:delText>
        </w:r>
      </w:del>
      <w:r w:rsidRPr="00157637">
        <w:t xml:space="preserve"> climate change will threaten the ability of some MPAs and their respective networks to achieve their conservation objectives, potentially necessitating changes to site-level management or boundaries, or the configuration of the conservation network as a whole. </w:t>
      </w:r>
    </w:p>
    <w:p w14:paraId="0908AB1B" w14:textId="7EEEC326" w:rsidR="0087505E" w:rsidRPr="00157637" w:rsidRDefault="0087505E" w:rsidP="0087505E">
      <w:pPr>
        <w:pStyle w:val="NormalWeb"/>
        <w:spacing w:after="120" w:line="480" w:lineRule="auto"/>
        <w:ind w:firstLine="360"/>
      </w:pPr>
      <w:r w:rsidRPr="00157637">
        <w:t xml:space="preserve">Some countries, largely those with protections in place for coral reef ecosystems, have begun adapting their MPA management plans for climate change (Wilson et al., 2020). The addition of climate change considerations to MPA management programs, however, has not been uniform, and is particularly lacking in higher-latitude systems like Canada (Tittensor et al., 2019, O’Regan et al., 2021, Bryndum-Buchholz et al. 2022). Climate change has most often been considered in the design phase for MPA networks. The most popular design strategies include climate-smart conservation </w:t>
      </w:r>
      <w:del w:id="14" w:author="Stortini, Christine" w:date="2022-03-14T14:24:00Z">
        <w:r w:rsidRPr="00157637" w:rsidDel="00B45C6F">
          <w:delText xml:space="preserve">or CSC </w:delText>
        </w:r>
      </w:del>
      <w:r w:rsidRPr="00157637">
        <w:t>(</w:t>
      </w:r>
      <w:ins w:id="15" w:author="Stortini, Christine" w:date="2022-03-14T14:24:00Z">
        <w:r w:rsidR="00B45C6F">
          <w:t xml:space="preserve">CSC; </w:t>
        </w:r>
      </w:ins>
      <w:r w:rsidRPr="00157637">
        <w:t xml:space="preserve">Stein et al., 2014) and systematic conservation planning </w:t>
      </w:r>
      <w:del w:id="16" w:author="Stortini, Christine" w:date="2022-03-14T14:24:00Z">
        <w:r w:rsidRPr="00157637" w:rsidDel="00B45C6F">
          <w:delText xml:space="preserve">or SCP </w:delText>
        </w:r>
      </w:del>
      <w:r w:rsidRPr="00157637">
        <w:t>(</w:t>
      </w:r>
      <w:ins w:id="17" w:author="Stortini, Christine" w:date="2022-03-14T14:24:00Z">
        <w:r w:rsidR="00B45C6F">
          <w:t xml:space="preserve">SCP; </w:t>
        </w:r>
      </w:ins>
      <w:r w:rsidRPr="00157637">
        <w:t xml:space="preserve">Mačić et al., 2018). Other design approaches not as widely implemented include adaptation for conservation targets (ACT), portfolio decision analysis (PDA), and the IUCN adaptation cycle (Wilson et al., 2020). Though these strategies differ, they employ similar practical methods to be incorporated within MPA management design and planning. Summarizing existing climate-smart MPA network design strategies and providing further </w:t>
      </w:r>
      <w:r w:rsidRPr="00157637">
        <w:lastRenderedPageBreak/>
        <w:t xml:space="preserve">advice on strategies to fully integrate climate change considerations into MPA management programs, Wilson et al. (2020) suggested the following four steps be taken: </w:t>
      </w:r>
    </w:p>
    <w:p w14:paraId="2C98DE5C" w14:textId="77777777" w:rsidR="0087505E" w:rsidRPr="00157637" w:rsidRDefault="0087505E" w:rsidP="0087505E">
      <w:pPr>
        <w:pStyle w:val="NormalWeb"/>
        <w:numPr>
          <w:ilvl w:val="0"/>
          <w:numId w:val="1"/>
        </w:numPr>
        <w:spacing w:before="120" w:beforeAutospacing="0"/>
      </w:pPr>
      <w:r w:rsidRPr="00157637">
        <w:t xml:space="preserve">set conservation goals and MPA objectives that can be adapted/shifted as necessary due to climate change, </w:t>
      </w:r>
    </w:p>
    <w:p w14:paraId="7F97480F" w14:textId="77777777" w:rsidR="0087505E" w:rsidRPr="00157637" w:rsidRDefault="0087505E" w:rsidP="0087505E">
      <w:pPr>
        <w:pStyle w:val="NormalWeb"/>
        <w:numPr>
          <w:ilvl w:val="0"/>
          <w:numId w:val="1"/>
        </w:numPr>
      </w:pPr>
      <w:r w:rsidRPr="00157637">
        <w:t xml:space="preserve">apply vulnerability assessments to evaluate how climate change may affect the ecosystems or species within the MPAs in the future, </w:t>
      </w:r>
    </w:p>
    <w:p w14:paraId="69B46314" w14:textId="77777777" w:rsidR="0087505E" w:rsidRPr="00157637" w:rsidRDefault="0087505E" w:rsidP="0087505E">
      <w:pPr>
        <w:pStyle w:val="NormalWeb"/>
        <w:numPr>
          <w:ilvl w:val="0"/>
          <w:numId w:val="1"/>
        </w:numPr>
      </w:pPr>
      <w:r w:rsidRPr="00157637">
        <w:t xml:space="preserve">incorporate climate change adaptations into MPA design based on results from the vulnerability assessments (e.g., protection of climate refugia), and </w:t>
      </w:r>
    </w:p>
    <w:p w14:paraId="4849EB61" w14:textId="77777777" w:rsidR="0087505E" w:rsidRPr="00157637" w:rsidRDefault="0087505E" w:rsidP="0087505E">
      <w:pPr>
        <w:pStyle w:val="NormalWeb"/>
        <w:numPr>
          <w:ilvl w:val="0"/>
          <w:numId w:val="1"/>
        </w:numPr>
        <w:spacing w:after="240" w:afterAutospacing="0"/>
      </w:pPr>
      <w:r w:rsidRPr="00157637">
        <w:t xml:space="preserve">assess the MPAs continually to ensure their effectiveness in achieving their conservation goals and resistance to climate change. </w:t>
      </w:r>
    </w:p>
    <w:p w14:paraId="5600C133" w14:textId="2531E5AD" w:rsidR="00BA63B8" w:rsidRDefault="0087505E" w:rsidP="0087505E">
      <w:pPr>
        <w:pStyle w:val="NormalWeb"/>
        <w:spacing w:line="480" w:lineRule="auto"/>
        <w:ind w:firstLine="360"/>
      </w:pPr>
      <w:r w:rsidRPr="00157637">
        <w:t>Other practical climate change adaptations that have been suggested in MPA management and design include increasing species’ resilience through protection from other stressors, protecting future habitat, increasing connectivity, and protecting representative examples of a wide variety of habitats and ecological communities to support broader ecosystem resilience (DFO, 2018; DFO, 2020; Wilson et al., 2020). If implemented, these steps and concepts should help to ensure that MPAs and MPA networks are best positioned to continue to protect marine biodiversity and maintain their effectiveness as temperatures and other hydrographic properties evolve due to climate change.</w:t>
      </w:r>
    </w:p>
    <w:p w14:paraId="2DB07147" w14:textId="4FF8B1FE" w:rsidR="0087505E" w:rsidRPr="00157637" w:rsidRDefault="0087505E" w:rsidP="0087505E">
      <w:pPr>
        <w:pStyle w:val="NormalWeb"/>
        <w:spacing w:line="480" w:lineRule="auto"/>
        <w:ind w:firstLine="360"/>
      </w:pPr>
      <w:r w:rsidRPr="00157637">
        <w:t xml:space="preserve">A species’ distribution is </w:t>
      </w:r>
      <w:del w:id="18" w:author="Stortini, Christine" w:date="2022-03-14T14:49:00Z">
        <w:r w:rsidRPr="00157637" w:rsidDel="00D909BE">
          <w:delText xml:space="preserve">defined </w:delText>
        </w:r>
      </w:del>
      <w:ins w:id="19" w:author="Stortini, Christine" w:date="2022-03-14T14:49:00Z">
        <w:r w:rsidR="00D909BE">
          <w:t>constrained</w:t>
        </w:r>
        <w:r w:rsidR="00D909BE" w:rsidRPr="00157637">
          <w:t xml:space="preserve"> </w:t>
        </w:r>
      </w:ins>
      <w:r w:rsidRPr="00157637">
        <w:t xml:space="preserve">by the physical and environmental conditions they require for survival and their interactions with other species – a species’ niche. For many marine taxa, distribution can be, for the most part, </w:t>
      </w:r>
      <w:del w:id="20" w:author="Stortini, Christine" w:date="2022-03-14T14:50:00Z">
        <w:r w:rsidRPr="00157637" w:rsidDel="00D909BE">
          <w:delText>constrained</w:delText>
        </w:r>
      </w:del>
      <w:ins w:id="21" w:author="Stortini, Christine" w:date="2022-03-14T14:50:00Z">
        <w:r w:rsidR="00D909BE" w:rsidRPr="00157637">
          <w:t>controlled</w:t>
        </w:r>
      </w:ins>
      <w:r w:rsidRPr="00157637">
        <w:t xml:space="preserve"> by temperature and depth, where temperature tolerance is determined by metabolic demands (Fry, 1971). Physiologically, narrower temperature tolerance in ectothermic organisms, like fish, is largely because they acquire oxygen directly from surrounding waters into their tissues through their gills. Endothermic, air-breathing marine mammals tend to have larger thermal tolerance niches because they do not acquire oxygen directly from the water around them (Pörtner &amp; Farrell, </w:t>
      </w:r>
      <w:r w:rsidRPr="00157637">
        <w:lastRenderedPageBreak/>
        <w:t>2008) and have the ability to behaviourally thermoregulate (Vaudo et al., 2016). When an organism is living at its upper or lower temperature limit, oxygen demand increases, often exceeding the organism’s ability to maintain it, causing reduced performance in ventilation and circulation (Pörtner, 2001). This can lead to reduced activity, feeding, growth, and reproductive fitness. In some cases, and over evolutionary time scales, adaptation to novel environmental conditions is possible. However, evidence suggests that the rapid environmental changes associated with climate change are already causing geographic shifts in distribution that track shifting distributions of species’ thermal niches (Pinsky et al., 2013; Crozier &amp; Hutchings, 2014; Pinsky et al., 2021).</w:t>
      </w:r>
    </w:p>
    <w:p w14:paraId="64F66DEF" w14:textId="0A49671E" w:rsidR="0087505E" w:rsidRPr="00CE781E" w:rsidRDefault="0087505E" w:rsidP="0087505E">
      <w:pPr>
        <w:pStyle w:val="NormalWeb"/>
        <w:spacing w:line="480" w:lineRule="auto"/>
        <w:ind w:firstLine="360"/>
        <w:rPr>
          <w:ins w:id="22" w:author="Stortini, Christine" w:date="2022-03-11T12:29:00Z"/>
          <w:highlight w:val="yellow"/>
          <w:rPrChange w:id="23" w:author="Stortini, Christine" w:date="2022-03-14T15:05:00Z">
            <w:rPr>
              <w:ins w:id="24" w:author="Stortini, Christine" w:date="2022-03-11T12:29:00Z"/>
            </w:rPr>
          </w:rPrChange>
        </w:rPr>
      </w:pPr>
      <w:r w:rsidRPr="00157637">
        <w:t xml:space="preserve">The species-specific thermal niche is an important consideration when predicting how species’ distribution will respond to changing environmental conditions. This can be demonstrated by how cold-water species generally respond negatively to warmer winters, while warm-water species respond positively to warmer winters (Pinsky et al., 2021). The timing of a species’ distributional response is a product of the species’ thermal niche and the chronology of change (e.g., warming) associated with climate change. The term ‘time of emergence’ can be defined as the year in which SST exceeds a species’ upper thermal tolerance in a particular area of interest (Henson et al., 2017). As species shift towards the poles and into deeper, cooler waters (Pinsky et al., 2020), species of conservation concern may eventually emerge from their thermal niche within the MPAs, and other conservation areas, originally designated for their protection. The regional network of MPAs and other effective area-based conservation measures (OECMs) proposed for the Scotian Shelf, off Canada’s eastern coast (Figure 1) was designed without any explicit consideration for the impacts of climate change (DFO, 2018). To ensure this design is resilient to climate change, it is imperative to first assess the time of emergence of species of </w:t>
      </w:r>
      <w:r w:rsidRPr="00157637">
        <w:lastRenderedPageBreak/>
        <w:t xml:space="preserve">conservation value within the proposed site boundaries. Sites can then be prioritized for designation as MPAs accordingly, and sites that may require redesign (e.g., shifting boundaries or exclusion from the draft network) can be identified. </w:t>
      </w:r>
      <w:ins w:id="25" w:author="Stortini, Christine" w:date="2022-03-14T15:04:00Z">
        <w:r w:rsidR="00CE781E" w:rsidRPr="00CE781E">
          <w:rPr>
            <w:highlight w:val="yellow"/>
            <w:rPrChange w:id="26" w:author="Stortini, Christine" w:date="2022-03-14T15:05:00Z">
              <w:rPr/>
            </w:rPrChange>
          </w:rPr>
          <w:t>Maybe put a sentence here about how this connects to Wilson et al.’s advice….</w:t>
        </w:r>
      </w:ins>
      <w:r w:rsidRPr="00CE781E">
        <w:rPr>
          <w:highlight w:val="yellow"/>
          <w:rPrChange w:id="27" w:author="Stortini, Christine" w:date="2022-03-14T15:05:00Z">
            <w:rPr/>
          </w:rPrChange>
        </w:rPr>
        <w:t xml:space="preserve"> </w:t>
      </w:r>
    </w:p>
    <w:p w14:paraId="1823EBAD" w14:textId="17C279F5" w:rsidR="008D4D4B" w:rsidRPr="00157637" w:rsidRDefault="008D4D4B" w:rsidP="0087505E">
      <w:pPr>
        <w:pStyle w:val="NormalWeb"/>
        <w:spacing w:line="480" w:lineRule="auto"/>
        <w:ind w:firstLine="360"/>
      </w:pPr>
      <w:ins w:id="28" w:author="Stortini, Christine" w:date="2022-03-11T12:29:00Z">
        <w:r w:rsidRPr="00CE781E">
          <w:rPr>
            <w:highlight w:val="yellow"/>
            <w:rPrChange w:id="29" w:author="Stortini, Christine" w:date="2022-03-14T15:05:00Z">
              <w:rPr/>
            </w:rPrChange>
          </w:rPr>
          <w:t>Add Figure 1 here</w:t>
        </w:r>
      </w:ins>
      <w:ins w:id="30" w:author="Stortini, Christine" w:date="2022-03-14T15:04:00Z">
        <w:r w:rsidR="00CE781E" w:rsidRPr="00CE781E">
          <w:rPr>
            <w:highlight w:val="yellow"/>
            <w:rPrChange w:id="31" w:author="Stortini, Christine" w:date="2022-03-14T15:05:00Z">
              <w:rPr/>
            </w:rPrChange>
          </w:rPr>
          <w:t>, unless Dal standard is to put all tables and figures at the end…</w:t>
        </w:r>
      </w:ins>
    </w:p>
    <w:p w14:paraId="5CE44C0E" w14:textId="2150708F" w:rsidR="0087505E" w:rsidRPr="00157637" w:rsidRDefault="0087505E" w:rsidP="0087505E">
      <w:pPr>
        <w:pStyle w:val="NormalWeb"/>
        <w:spacing w:line="480" w:lineRule="auto"/>
        <w:ind w:right="402" w:firstLine="360"/>
      </w:pPr>
      <w:r w:rsidRPr="00157637">
        <w:t xml:space="preserve">The aim of this study is to estimate the time of emergence of 30 fish and invertebrate species of interest (depleted species, species at risk, and commercially important species) within each of the existing and proposed MPA/OECM site boundaries in the draft conservation network design for the Scotian Shelf (Figure 1) under </w:t>
      </w:r>
      <w:ins w:id="32" w:author="Stortini, Christine" w:date="2022-03-14T15:06:00Z">
        <w:r w:rsidR="00420DA4">
          <w:t>six</w:t>
        </w:r>
      </w:ins>
      <w:del w:id="33" w:author="Stortini, Christine" w:date="2022-03-14T15:05:00Z">
        <w:r w:rsidR="00627A3B" w:rsidRPr="00157637" w:rsidDel="00420DA4">
          <w:delText>ten</w:delText>
        </w:r>
      </w:del>
      <w:r w:rsidRPr="00157637">
        <w:t xml:space="preserve"> projections of future sea surface temperature. Time of emergence overall should depend both on the emissions scenario (time of emergence is inversely proportional to the speed of warming) and the range of a species thermal niche, whereby those species with more restricted thermal niches are more likely to experience habitat shifts, and for those shifts to happen sooner. The idea of using the time of emergence in the planning of MPAs is novel and can be used to inform </w:t>
      </w:r>
      <w:ins w:id="34" w:author="Stortini, Christine" w:date="2022-03-14T15:07:00Z">
        <w:r w:rsidR="00420DA4">
          <w:t xml:space="preserve">on </w:t>
        </w:r>
      </w:ins>
      <w:r w:rsidRPr="00157637">
        <w:t>how the future effectiveness of MPAs and MPA Networks could change as species distributions and ecosystems shift.</w:t>
      </w:r>
      <w:ins w:id="35" w:author="Stortini, Christine" w:date="2022-03-14T15:08:00Z">
        <w:r w:rsidR="00420DA4">
          <w:t xml:space="preserve"> This information</w:t>
        </w:r>
      </w:ins>
      <w:ins w:id="36" w:author="Stortini, Christine" w:date="2022-03-14T15:09:00Z">
        <w:r w:rsidR="00420DA4">
          <w:t xml:space="preserve"> may help MPA managers to prioritize sites for immediate designation and to identify sites that may require more adaptive management strategies due to predicted </w:t>
        </w:r>
      </w:ins>
      <w:ins w:id="37" w:author="Stortini, Christine" w:date="2022-03-14T15:10:00Z">
        <w:r w:rsidR="00420DA4">
          <w:t>shifts in priority species distributions.</w:t>
        </w:r>
      </w:ins>
      <w:r w:rsidRPr="00157637">
        <w:t xml:space="preserve"> </w:t>
      </w:r>
      <w:commentRangeStart w:id="38"/>
      <w:r w:rsidRPr="00157637">
        <w:t>The importance of MPAs is great,</w:t>
      </w:r>
      <w:del w:id="39" w:author="Stortini, Christine" w:date="2022-03-14T15:07:00Z">
        <w:r w:rsidRPr="00157637" w:rsidDel="00420DA4">
          <w:delText xml:space="preserve"> and</w:delText>
        </w:r>
      </w:del>
      <w:r w:rsidRPr="00157637">
        <w:t xml:space="preserve"> not only for the ocean’s biodiversity and ecosystems but also for human societies, which benefit from the nutrition and other ecosystem services the ocean provides. The overall productivity of the ocean impacts the entire world from humans to marine species to marine ecosystems and it must be properly protected.</w:t>
      </w:r>
      <w:commentRangeEnd w:id="38"/>
      <w:r w:rsidR="00420DA4">
        <w:rPr>
          <w:rStyle w:val="CommentReference"/>
          <w:rFonts w:eastAsiaTheme="minorHAnsi" w:cstheme="minorBidi"/>
          <w:lang w:eastAsia="en-US"/>
        </w:rPr>
        <w:commentReference w:id="38"/>
      </w:r>
    </w:p>
    <w:p w14:paraId="3D4693F2" w14:textId="3CC4153F" w:rsidR="0087505E" w:rsidRPr="00157637" w:rsidRDefault="0087505E" w:rsidP="0087505E">
      <w:pPr>
        <w:pStyle w:val="Heading2"/>
        <w:spacing w:line="480" w:lineRule="auto"/>
        <w:rPr>
          <w:rFonts w:cs="Times New Roman"/>
          <w:u w:val="single"/>
        </w:rPr>
      </w:pPr>
      <w:bookmarkStart w:id="40" w:name="_Toc89619618"/>
      <w:r w:rsidRPr="00157637">
        <w:rPr>
          <w:rFonts w:cs="Times New Roman"/>
          <w:u w:val="single"/>
        </w:rPr>
        <w:lastRenderedPageBreak/>
        <w:t>2.0.  Methods</w:t>
      </w:r>
      <w:bookmarkEnd w:id="40"/>
    </w:p>
    <w:p w14:paraId="57A6831B" w14:textId="6B83F253" w:rsidR="0087505E" w:rsidRPr="00157637" w:rsidRDefault="0087505E" w:rsidP="0087505E">
      <w:pPr>
        <w:pStyle w:val="Heading3"/>
        <w:spacing w:line="480" w:lineRule="auto"/>
        <w:rPr>
          <w:rFonts w:cs="Times New Roman"/>
          <w:u w:val="single"/>
        </w:rPr>
      </w:pPr>
      <w:bookmarkStart w:id="41" w:name="_Toc89619619"/>
      <w:r w:rsidRPr="00157637">
        <w:rPr>
          <w:rFonts w:cs="Times New Roman"/>
          <w:u w:val="single"/>
        </w:rPr>
        <w:t>2.1.  Species selection</w:t>
      </w:r>
      <w:bookmarkEnd w:id="41"/>
      <w:r w:rsidRPr="00157637">
        <w:rPr>
          <w:rFonts w:cs="Times New Roman"/>
          <w:u w:val="single"/>
        </w:rPr>
        <w:t xml:space="preserve"> </w:t>
      </w:r>
    </w:p>
    <w:p w14:paraId="2A0074A2" w14:textId="6AA1E554" w:rsidR="0087505E" w:rsidRDefault="0087505E" w:rsidP="0087505E">
      <w:pPr>
        <w:pStyle w:val="NormalWeb"/>
        <w:spacing w:line="480" w:lineRule="auto"/>
        <w:ind w:firstLine="720"/>
        <w:rPr>
          <w:ins w:id="42" w:author="Stortini, Christine" w:date="2022-03-11T12:30:00Z"/>
        </w:rPr>
      </w:pPr>
      <w:r w:rsidRPr="00157637">
        <w:t xml:space="preserve">Species from major marine taxa (e.g., piscivores, decapods, benthivores, plankton, etc.) were chosen to represent a cross-section of potential responses to climate change from species with varying traits. Species from these groupings were prioritized/selected based on their vulnerability status (e.g., Endangered, threatened, or special concern COSEWIC-listed species (COSEWIC, 2021)), commercial usage (e.g., Fishing industry; Rozalska &amp; Coffen-Smout., 2020), and ecological importance (e.g., food source, keystone species, etc.; (Shackell et al., 2013; Stortini et al., 2015)). Species selection was informed from regional reports that conducted similar prioritization exercises (Stortini et al., 2015; Shackell et al., 2021; DFO, 2018). A full list of species and their selection criteria/grouping is available in Table 1. </w:t>
      </w:r>
    </w:p>
    <w:p w14:paraId="449AD69D" w14:textId="77777777" w:rsidR="00663EF7" w:rsidRPr="00157637" w:rsidRDefault="00663EF7" w:rsidP="00663EF7">
      <w:pPr>
        <w:pStyle w:val="NormalWeb"/>
      </w:pPr>
      <w:r w:rsidRPr="00157637">
        <w:rPr>
          <w:b/>
          <w:bCs/>
        </w:rPr>
        <w:t>Table 1</w:t>
      </w:r>
      <w:r w:rsidRPr="00157637">
        <w:t>. Selected species of the study including their common name, scientific name, importance (why the species was included), temperature niche (species 10</w:t>
      </w:r>
      <w:r w:rsidRPr="00157637">
        <w:rPr>
          <w:vertAlign w:val="superscript"/>
        </w:rPr>
        <w:t>th</w:t>
      </w:r>
      <w:r w:rsidRPr="00157637">
        <w:t xml:space="preserve"> and 90</w:t>
      </w:r>
      <w:r w:rsidRPr="00157637">
        <w:rPr>
          <w:vertAlign w:val="superscript"/>
        </w:rPr>
        <w:t>th</w:t>
      </w:r>
      <w:r w:rsidRPr="00157637">
        <w:t xml:space="preserve"> percentile temperature range) and depth niche (species 10</w:t>
      </w:r>
      <w:r w:rsidRPr="00157637">
        <w:rPr>
          <w:vertAlign w:val="superscript"/>
        </w:rPr>
        <w:t>th</w:t>
      </w:r>
      <w:r w:rsidRPr="00157637">
        <w:t xml:space="preserve"> and 90</w:t>
      </w:r>
      <w:r w:rsidRPr="00157637">
        <w:rPr>
          <w:vertAlign w:val="superscript"/>
        </w:rPr>
        <w:t>th</w:t>
      </w:r>
      <w:r w:rsidRPr="00157637">
        <w:t xml:space="preserve"> percentile depth range).</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212"/>
        <w:gridCol w:w="1319"/>
        <w:gridCol w:w="1444"/>
        <w:gridCol w:w="1494"/>
        <w:gridCol w:w="1494"/>
        <w:gridCol w:w="1223"/>
        <w:gridCol w:w="1174"/>
      </w:tblGrid>
      <w:tr w:rsidR="00663EF7" w:rsidRPr="00157637" w14:paraId="3F56752E" w14:textId="77777777" w:rsidTr="00E976D2">
        <w:trPr>
          <w:trHeight w:val="1154"/>
        </w:trPr>
        <w:tc>
          <w:tcPr>
            <w:tcW w:w="1224" w:type="dxa"/>
            <w:tcBorders>
              <w:top w:val="single" w:sz="4" w:space="0" w:color="auto"/>
              <w:bottom w:val="single" w:sz="4" w:space="0" w:color="auto"/>
            </w:tcBorders>
            <w:noWrap/>
            <w:hideMark/>
          </w:tcPr>
          <w:p w14:paraId="032810F1" w14:textId="77777777" w:rsidR="00663EF7" w:rsidRPr="00157637" w:rsidRDefault="00663EF7" w:rsidP="00E976D2">
            <w:pPr>
              <w:pStyle w:val="NormalWeb"/>
              <w:rPr>
                <w:b/>
                <w:bCs/>
              </w:rPr>
            </w:pPr>
            <w:r w:rsidRPr="00157637">
              <w:rPr>
                <w:b/>
                <w:bCs/>
              </w:rPr>
              <w:t xml:space="preserve">Common Name </w:t>
            </w:r>
          </w:p>
        </w:tc>
        <w:tc>
          <w:tcPr>
            <w:tcW w:w="1279" w:type="dxa"/>
            <w:tcBorders>
              <w:top w:val="single" w:sz="4" w:space="0" w:color="auto"/>
              <w:bottom w:val="single" w:sz="4" w:space="0" w:color="auto"/>
            </w:tcBorders>
            <w:noWrap/>
            <w:hideMark/>
          </w:tcPr>
          <w:p w14:paraId="331EA11A" w14:textId="77777777" w:rsidR="00663EF7" w:rsidRPr="00157637" w:rsidRDefault="00663EF7" w:rsidP="00E976D2">
            <w:pPr>
              <w:pStyle w:val="NormalWeb"/>
              <w:rPr>
                <w:b/>
                <w:bCs/>
              </w:rPr>
            </w:pPr>
            <w:r w:rsidRPr="00157637">
              <w:rPr>
                <w:b/>
                <w:bCs/>
              </w:rPr>
              <w:t>Scientific Name (Genus, species)</w:t>
            </w:r>
          </w:p>
        </w:tc>
        <w:tc>
          <w:tcPr>
            <w:tcW w:w="1460" w:type="dxa"/>
            <w:tcBorders>
              <w:top w:val="single" w:sz="4" w:space="0" w:color="auto"/>
              <w:bottom w:val="single" w:sz="4" w:space="0" w:color="auto"/>
            </w:tcBorders>
            <w:noWrap/>
            <w:hideMark/>
          </w:tcPr>
          <w:p w14:paraId="39173B17" w14:textId="77777777" w:rsidR="00663EF7" w:rsidRPr="00157637" w:rsidRDefault="00663EF7" w:rsidP="00E976D2">
            <w:pPr>
              <w:pStyle w:val="NormalWeb"/>
              <w:rPr>
                <w:b/>
                <w:bCs/>
              </w:rPr>
            </w:pPr>
            <w:r w:rsidRPr="00157637">
              <w:rPr>
                <w:b/>
                <w:bCs/>
              </w:rPr>
              <w:t>Importance</w:t>
            </w:r>
          </w:p>
        </w:tc>
        <w:tc>
          <w:tcPr>
            <w:tcW w:w="1511" w:type="dxa"/>
            <w:tcBorders>
              <w:top w:val="single" w:sz="4" w:space="0" w:color="auto"/>
              <w:bottom w:val="single" w:sz="4" w:space="0" w:color="auto"/>
            </w:tcBorders>
            <w:noWrap/>
            <w:hideMark/>
          </w:tcPr>
          <w:p w14:paraId="4B42A743" w14:textId="77777777" w:rsidR="00663EF7" w:rsidRPr="00157637" w:rsidRDefault="00663EF7" w:rsidP="00E976D2">
            <w:pPr>
              <w:pStyle w:val="NormalWeb"/>
              <w:rPr>
                <w:b/>
                <w:bCs/>
              </w:rPr>
            </w:pPr>
            <w:r w:rsidRPr="00157637">
              <w:rPr>
                <w:b/>
                <w:bCs/>
              </w:rPr>
              <w:t>Lower Temperature (10</w:t>
            </w:r>
            <w:r w:rsidRPr="00157637">
              <w:rPr>
                <w:b/>
                <w:bCs/>
                <w:vertAlign w:val="superscript"/>
              </w:rPr>
              <w:t>th</w:t>
            </w:r>
            <w:r w:rsidRPr="00157637">
              <w:rPr>
                <w:b/>
                <w:bCs/>
              </w:rPr>
              <w:t xml:space="preserve"> percentile, °C)</w:t>
            </w:r>
          </w:p>
        </w:tc>
        <w:tc>
          <w:tcPr>
            <w:tcW w:w="1511" w:type="dxa"/>
            <w:tcBorders>
              <w:top w:val="single" w:sz="4" w:space="0" w:color="auto"/>
              <w:bottom w:val="single" w:sz="4" w:space="0" w:color="auto"/>
            </w:tcBorders>
            <w:noWrap/>
            <w:hideMark/>
          </w:tcPr>
          <w:p w14:paraId="5717A13C" w14:textId="77777777" w:rsidR="00663EF7" w:rsidRPr="00157637" w:rsidRDefault="00663EF7" w:rsidP="00E976D2">
            <w:pPr>
              <w:pStyle w:val="NormalWeb"/>
              <w:rPr>
                <w:b/>
                <w:bCs/>
              </w:rPr>
            </w:pPr>
            <w:r w:rsidRPr="00157637">
              <w:rPr>
                <w:b/>
                <w:bCs/>
              </w:rPr>
              <w:t>Upper Temperature (90</w:t>
            </w:r>
            <w:r w:rsidRPr="00157637">
              <w:rPr>
                <w:b/>
                <w:bCs/>
                <w:vertAlign w:val="superscript"/>
              </w:rPr>
              <w:t>th</w:t>
            </w:r>
            <w:r w:rsidRPr="00157637">
              <w:rPr>
                <w:b/>
                <w:bCs/>
              </w:rPr>
              <w:t xml:space="preserve"> percentile, °C)</w:t>
            </w:r>
          </w:p>
        </w:tc>
        <w:tc>
          <w:tcPr>
            <w:tcW w:w="1236" w:type="dxa"/>
            <w:tcBorders>
              <w:top w:val="single" w:sz="4" w:space="0" w:color="auto"/>
              <w:bottom w:val="single" w:sz="4" w:space="0" w:color="auto"/>
            </w:tcBorders>
            <w:noWrap/>
            <w:hideMark/>
          </w:tcPr>
          <w:p w14:paraId="40916A37" w14:textId="77777777" w:rsidR="00663EF7" w:rsidRPr="00157637" w:rsidRDefault="00663EF7" w:rsidP="00E976D2">
            <w:pPr>
              <w:pStyle w:val="NormalWeb"/>
              <w:rPr>
                <w:b/>
                <w:bCs/>
              </w:rPr>
            </w:pPr>
            <w:r w:rsidRPr="00157637">
              <w:rPr>
                <w:b/>
                <w:bCs/>
              </w:rPr>
              <w:t>Lower Depth (10</w:t>
            </w:r>
            <w:r w:rsidRPr="00157637">
              <w:rPr>
                <w:b/>
                <w:bCs/>
                <w:vertAlign w:val="superscript"/>
              </w:rPr>
              <w:t>th</w:t>
            </w:r>
            <w:r w:rsidRPr="00157637">
              <w:rPr>
                <w:b/>
                <w:bCs/>
              </w:rPr>
              <w:t xml:space="preserve"> percentile, m)</w:t>
            </w:r>
          </w:p>
        </w:tc>
        <w:tc>
          <w:tcPr>
            <w:tcW w:w="993" w:type="dxa"/>
            <w:tcBorders>
              <w:top w:val="single" w:sz="4" w:space="0" w:color="auto"/>
              <w:bottom w:val="single" w:sz="4" w:space="0" w:color="auto"/>
            </w:tcBorders>
            <w:noWrap/>
            <w:hideMark/>
          </w:tcPr>
          <w:p w14:paraId="25A49DA5" w14:textId="77777777" w:rsidR="00663EF7" w:rsidRPr="00157637" w:rsidRDefault="00663EF7" w:rsidP="00E976D2">
            <w:pPr>
              <w:pStyle w:val="NormalWeb"/>
              <w:ind w:right="-62" w:hanging="2035"/>
              <w:rPr>
                <w:b/>
                <w:bCs/>
              </w:rPr>
            </w:pPr>
            <w:r w:rsidRPr="00157637">
              <w:rPr>
                <w:b/>
                <w:bCs/>
              </w:rPr>
              <w:t>Upper Depth (90U Upper Depth (90</w:t>
            </w:r>
            <w:r w:rsidRPr="00157637">
              <w:rPr>
                <w:b/>
                <w:bCs/>
                <w:vertAlign w:val="superscript"/>
              </w:rPr>
              <w:t>th</w:t>
            </w:r>
            <w:r w:rsidRPr="00157637">
              <w:rPr>
                <w:b/>
                <w:bCs/>
              </w:rPr>
              <w:t xml:space="preserve"> percentile, m)</w:t>
            </w:r>
          </w:p>
          <w:p w14:paraId="3740785E" w14:textId="77777777" w:rsidR="00663EF7" w:rsidRPr="00157637" w:rsidRDefault="00663EF7" w:rsidP="00E976D2">
            <w:pPr>
              <w:pStyle w:val="NormalWeb"/>
              <w:ind w:left="82" w:right="-345" w:hanging="2035"/>
              <w:rPr>
                <w:b/>
                <w:bCs/>
              </w:rPr>
            </w:pPr>
            <w:r w:rsidRPr="00157637">
              <w:rPr>
                <w:b/>
                <w:bCs/>
              </w:rPr>
              <w:t>Dd</w:t>
            </w:r>
          </w:p>
        </w:tc>
      </w:tr>
      <w:tr w:rsidR="00663EF7" w:rsidRPr="00157637" w14:paraId="5DDFF918" w14:textId="77777777" w:rsidTr="00E976D2">
        <w:trPr>
          <w:trHeight w:val="300"/>
        </w:trPr>
        <w:tc>
          <w:tcPr>
            <w:tcW w:w="1224" w:type="dxa"/>
            <w:tcBorders>
              <w:top w:val="single" w:sz="4" w:space="0" w:color="auto"/>
            </w:tcBorders>
            <w:noWrap/>
            <w:hideMark/>
          </w:tcPr>
          <w:p w14:paraId="72DA470A" w14:textId="77777777" w:rsidR="00663EF7" w:rsidRPr="00157637" w:rsidRDefault="00663EF7" w:rsidP="00E976D2">
            <w:pPr>
              <w:pStyle w:val="NormalWeb"/>
              <w:rPr>
                <w:sz w:val="20"/>
                <w:szCs w:val="20"/>
              </w:rPr>
            </w:pPr>
            <w:r w:rsidRPr="00157637">
              <w:rPr>
                <w:sz w:val="20"/>
                <w:szCs w:val="20"/>
              </w:rPr>
              <w:t>American lobster</w:t>
            </w:r>
          </w:p>
        </w:tc>
        <w:tc>
          <w:tcPr>
            <w:tcW w:w="1279" w:type="dxa"/>
            <w:tcBorders>
              <w:top w:val="single" w:sz="4" w:space="0" w:color="auto"/>
            </w:tcBorders>
            <w:noWrap/>
            <w:hideMark/>
          </w:tcPr>
          <w:p w14:paraId="3AE448F6" w14:textId="77777777" w:rsidR="00663EF7" w:rsidRPr="00157637" w:rsidRDefault="00663EF7" w:rsidP="00E976D2">
            <w:pPr>
              <w:pStyle w:val="NormalWeb"/>
              <w:rPr>
                <w:i/>
                <w:iCs/>
                <w:sz w:val="18"/>
                <w:szCs w:val="18"/>
              </w:rPr>
            </w:pPr>
            <w:r w:rsidRPr="00157637">
              <w:rPr>
                <w:i/>
                <w:iCs/>
                <w:sz w:val="18"/>
                <w:szCs w:val="18"/>
              </w:rPr>
              <w:t>Homarus americanus</w:t>
            </w:r>
          </w:p>
        </w:tc>
        <w:tc>
          <w:tcPr>
            <w:tcW w:w="1460" w:type="dxa"/>
            <w:tcBorders>
              <w:top w:val="single" w:sz="4" w:space="0" w:color="auto"/>
            </w:tcBorders>
            <w:noWrap/>
            <w:hideMark/>
          </w:tcPr>
          <w:p w14:paraId="62CFE8CC" w14:textId="77777777" w:rsidR="00663EF7" w:rsidRPr="00157637" w:rsidRDefault="00663EF7" w:rsidP="00E976D2">
            <w:pPr>
              <w:pStyle w:val="NormalWeb"/>
              <w:rPr>
                <w:sz w:val="16"/>
                <w:szCs w:val="16"/>
              </w:rPr>
            </w:pPr>
            <w:r w:rsidRPr="00157637">
              <w:rPr>
                <w:sz w:val="16"/>
                <w:szCs w:val="16"/>
              </w:rPr>
              <w:t>Commercial fish</w:t>
            </w:r>
          </w:p>
        </w:tc>
        <w:tc>
          <w:tcPr>
            <w:tcW w:w="1511" w:type="dxa"/>
            <w:tcBorders>
              <w:top w:val="single" w:sz="4" w:space="0" w:color="auto"/>
            </w:tcBorders>
            <w:noWrap/>
            <w:hideMark/>
          </w:tcPr>
          <w:p w14:paraId="5D22B55F" w14:textId="77777777" w:rsidR="00663EF7" w:rsidRPr="00157637" w:rsidRDefault="00663EF7" w:rsidP="00E976D2">
            <w:pPr>
              <w:pStyle w:val="NormalWeb"/>
              <w:rPr>
                <w:sz w:val="20"/>
                <w:szCs w:val="20"/>
              </w:rPr>
            </w:pPr>
            <w:r w:rsidRPr="00157637">
              <w:rPr>
                <w:sz w:val="20"/>
                <w:szCs w:val="20"/>
              </w:rPr>
              <w:t>0</w:t>
            </w:r>
          </w:p>
        </w:tc>
        <w:tc>
          <w:tcPr>
            <w:tcW w:w="1511" w:type="dxa"/>
            <w:tcBorders>
              <w:top w:val="single" w:sz="4" w:space="0" w:color="auto"/>
            </w:tcBorders>
            <w:noWrap/>
            <w:hideMark/>
          </w:tcPr>
          <w:p w14:paraId="1794E07F" w14:textId="77777777" w:rsidR="00663EF7" w:rsidRPr="00157637" w:rsidRDefault="00663EF7" w:rsidP="00E976D2">
            <w:pPr>
              <w:pStyle w:val="NormalWeb"/>
              <w:rPr>
                <w:sz w:val="20"/>
                <w:szCs w:val="20"/>
              </w:rPr>
            </w:pPr>
            <w:r w:rsidRPr="00157637">
              <w:rPr>
                <w:sz w:val="20"/>
                <w:szCs w:val="20"/>
              </w:rPr>
              <w:t>22</w:t>
            </w:r>
          </w:p>
        </w:tc>
        <w:tc>
          <w:tcPr>
            <w:tcW w:w="1236" w:type="dxa"/>
            <w:tcBorders>
              <w:top w:val="single" w:sz="4" w:space="0" w:color="auto"/>
            </w:tcBorders>
            <w:noWrap/>
            <w:hideMark/>
          </w:tcPr>
          <w:p w14:paraId="45751997" w14:textId="77777777" w:rsidR="00663EF7" w:rsidRPr="00157637" w:rsidRDefault="00663EF7" w:rsidP="00E976D2">
            <w:pPr>
              <w:pStyle w:val="NormalWeb"/>
              <w:rPr>
                <w:sz w:val="20"/>
                <w:szCs w:val="20"/>
              </w:rPr>
            </w:pPr>
            <w:r w:rsidRPr="00157637">
              <w:rPr>
                <w:sz w:val="20"/>
                <w:szCs w:val="20"/>
              </w:rPr>
              <w:t>4</w:t>
            </w:r>
          </w:p>
        </w:tc>
        <w:tc>
          <w:tcPr>
            <w:tcW w:w="993" w:type="dxa"/>
            <w:tcBorders>
              <w:top w:val="single" w:sz="4" w:space="0" w:color="auto"/>
            </w:tcBorders>
            <w:noWrap/>
            <w:hideMark/>
          </w:tcPr>
          <w:p w14:paraId="38638B33" w14:textId="77777777" w:rsidR="00663EF7" w:rsidRPr="00157637" w:rsidRDefault="00663EF7" w:rsidP="00E976D2">
            <w:pPr>
              <w:pStyle w:val="NormalWeb"/>
              <w:rPr>
                <w:sz w:val="20"/>
                <w:szCs w:val="20"/>
              </w:rPr>
            </w:pPr>
            <w:r w:rsidRPr="00157637">
              <w:rPr>
                <w:sz w:val="20"/>
                <w:szCs w:val="20"/>
              </w:rPr>
              <w:t>50</w:t>
            </w:r>
          </w:p>
        </w:tc>
      </w:tr>
      <w:tr w:rsidR="00663EF7" w:rsidRPr="00157637" w14:paraId="00AF4225" w14:textId="77777777" w:rsidTr="00E976D2">
        <w:trPr>
          <w:trHeight w:val="300"/>
        </w:trPr>
        <w:tc>
          <w:tcPr>
            <w:tcW w:w="1224" w:type="dxa"/>
            <w:noWrap/>
            <w:hideMark/>
          </w:tcPr>
          <w:p w14:paraId="7463F830" w14:textId="77777777" w:rsidR="00663EF7" w:rsidRPr="00157637" w:rsidRDefault="00663EF7" w:rsidP="00E976D2">
            <w:pPr>
              <w:pStyle w:val="NormalWeb"/>
              <w:rPr>
                <w:sz w:val="20"/>
                <w:szCs w:val="20"/>
              </w:rPr>
            </w:pPr>
            <w:r w:rsidRPr="00157637">
              <w:rPr>
                <w:sz w:val="20"/>
                <w:szCs w:val="20"/>
              </w:rPr>
              <w:t>American plaice</w:t>
            </w:r>
          </w:p>
        </w:tc>
        <w:tc>
          <w:tcPr>
            <w:tcW w:w="1279" w:type="dxa"/>
            <w:noWrap/>
            <w:hideMark/>
          </w:tcPr>
          <w:p w14:paraId="3A354DE9" w14:textId="77777777" w:rsidR="00663EF7" w:rsidRPr="00157637" w:rsidRDefault="00663EF7" w:rsidP="00E976D2">
            <w:pPr>
              <w:pStyle w:val="NormalWeb"/>
              <w:rPr>
                <w:i/>
                <w:iCs/>
                <w:sz w:val="18"/>
                <w:szCs w:val="18"/>
              </w:rPr>
            </w:pPr>
            <w:r w:rsidRPr="00157637">
              <w:rPr>
                <w:i/>
                <w:iCs/>
                <w:sz w:val="18"/>
                <w:szCs w:val="18"/>
              </w:rPr>
              <w:t>Hippoglossoides platessoides</w:t>
            </w:r>
          </w:p>
        </w:tc>
        <w:tc>
          <w:tcPr>
            <w:tcW w:w="1460" w:type="dxa"/>
            <w:noWrap/>
            <w:hideMark/>
          </w:tcPr>
          <w:p w14:paraId="29FAC2E1" w14:textId="77777777" w:rsidR="00663EF7" w:rsidRPr="00157637" w:rsidRDefault="00663EF7" w:rsidP="00E976D2">
            <w:pPr>
              <w:pStyle w:val="NormalWeb"/>
              <w:rPr>
                <w:sz w:val="16"/>
                <w:szCs w:val="16"/>
              </w:rPr>
            </w:pPr>
            <w:r w:rsidRPr="00157637">
              <w:rPr>
                <w:sz w:val="16"/>
                <w:szCs w:val="16"/>
              </w:rPr>
              <w:t>Commercial fish/ Endangered</w:t>
            </w:r>
          </w:p>
        </w:tc>
        <w:tc>
          <w:tcPr>
            <w:tcW w:w="1511" w:type="dxa"/>
            <w:noWrap/>
            <w:hideMark/>
          </w:tcPr>
          <w:p w14:paraId="14130669" w14:textId="77777777" w:rsidR="00663EF7" w:rsidRPr="00157637" w:rsidRDefault="00663EF7" w:rsidP="00E976D2">
            <w:pPr>
              <w:pStyle w:val="NormalWeb"/>
              <w:rPr>
                <w:sz w:val="20"/>
                <w:szCs w:val="20"/>
              </w:rPr>
            </w:pPr>
            <w:r w:rsidRPr="00157637">
              <w:rPr>
                <w:sz w:val="20"/>
                <w:szCs w:val="20"/>
              </w:rPr>
              <w:t>-1</w:t>
            </w:r>
          </w:p>
        </w:tc>
        <w:tc>
          <w:tcPr>
            <w:tcW w:w="1511" w:type="dxa"/>
            <w:noWrap/>
            <w:hideMark/>
          </w:tcPr>
          <w:p w14:paraId="38E9A75D" w14:textId="77777777" w:rsidR="00663EF7" w:rsidRPr="00157637" w:rsidRDefault="00663EF7" w:rsidP="00E976D2">
            <w:pPr>
              <w:pStyle w:val="NormalWeb"/>
              <w:rPr>
                <w:sz w:val="20"/>
                <w:szCs w:val="20"/>
              </w:rPr>
            </w:pPr>
            <w:r w:rsidRPr="00157637">
              <w:rPr>
                <w:sz w:val="20"/>
                <w:szCs w:val="20"/>
              </w:rPr>
              <w:t>11.4</w:t>
            </w:r>
          </w:p>
        </w:tc>
        <w:tc>
          <w:tcPr>
            <w:tcW w:w="1236" w:type="dxa"/>
            <w:noWrap/>
            <w:hideMark/>
          </w:tcPr>
          <w:p w14:paraId="76C65D9E" w14:textId="77777777" w:rsidR="00663EF7" w:rsidRPr="00157637" w:rsidRDefault="00663EF7" w:rsidP="00E976D2">
            <w:pPr>
              <w:pStyle w:val="NormalWeb"/>
              <w:rPr>
                <w:sz w:val="20"/>
                <w:szCs w:val="20"/>
              </w:rPr>
            </w:pPr>
            <w:r w:rsidRPr="00157637">
              <w:rPr>
                <w:sz w:val="20"/>
                <w:szCs w:val="20"/>
              </w:rPr>
              <w:t>59.7</w:t>
            </w:r>
          </w:p>
        </w:tc>
        <w:tc>
          <w:tcPr>
            <w:tcW w:w="993" w:type="dxa"/>
            <w:noWrap/>
            <w:hideMark/>
          </w:tcPr>
          <w:p w14:paraId="33027780" w14:textId="77777777" w:rsidR="00663EF7" w:rsidRPr="00157637" w:rsidRDefault="00663EF7" w:rsidP="00E976D2">
            <w:pPr>
              <w:pStyle w:val="NormalWeb"/>
              <w:rPr>
                <w:sz w:val="20"/>
                <w:szCs w:val="20"/>
              </w:rPr>
            </w:pPr>
            <w:r w:rsidRPr="00157637">
              <w:rPr>
                <w:sz w:val="20"/>
                <w:szCs w:val="20"/>
              </w:rPr>
              <w:t>350.5</w:t>
            </w:r>
          </w:p>
        </w:tc>
      </w:tr>
      <w:tr w:rsidR="00663EF7" w:rsidRPr="00157637" w14:paraId="6EA9E5CC" w14:textId="77777777" w:rsidTr="00E976D2">
        <w:trPr>
          <w:trHeight w:val="300"/>
        </w:trPr>
        <w:tc>
          <w:tcPr>
            <w:tcW w:w="1224" w:type="dxa"/>
            <w:noWrap/>
            <w:hideMark/>
          </w:tcPr>
          <w:p w14:paraId="5E893458" w14:textId="77777777" w:rsidR="00663EF7" w:rsidRPr="00157637" w:rsidRDefault="00663EF7" w:rsidP="00E976D2">
            <w:pPr>
              <w:pStyle w:val="NormalWeb"/>
              <w:rPr>
                <w:sz w:val="20"/>
                <w:szCs w:val="20"/>
              </w:rPr>
            </w:pPr>
            <w:r w:rsidRPr="00157637">
              <w:rPr>
                <w:sz w:val="20"/>
                <w:szCs w:val="20"/>
              </w:rPr>
              <w:t>(ESS/WSS) Atlantic cod</w:t>
            </w:r>
          </w:p>
        </w:tc>
        <w:tc>
          <w:tcPr>
            <w:tcW w:w="1279" w:type="dxa"/>
            <w:noWrap/>
            <w:hideMark/>
          </w:tcPr>
          <w:p w14:paraId="50AA08EF" w14:textId="77777777" w:rsidR="00663EF7" w:rsidRPr="00157637" w:rsidRDefault="00663EF7" w:rsidP="00E976D2">
            <w:pPr>
              <w:pStyle w:val="NormalWeb"/>
              <w:rPr>
                <w:i/>
                <w:iCs/>
                <w:sz w:val="18"/>
                <w:szCs w:val="18"/>
              </w:rPr>
            </w:pPr>
            <w:r w:rsidRPr="00157637">
              <w:rPr>
                <w:i/>
                <w:iCs/>
                <w:sz w:val="18"/>
                <w:szCs w:val="18"/>
              </w:rPr>
              <w:t>Gadus morhua</w:t>
            </w:r>
          </w:p>
        </w:tc>
        <w:tc>
          <w:tcPr>
            <w:tcW w:w="1460" w:type="dxa"/>
            <w:noWrap/>
            <w:hideMark/>
          </w:tcPr>
          <w:p w14:paraId="26258C85" w14:textId="77777777" w:rsidR="00663EF7" w:rsidRPr="00157637" w:rsidRDefault="00663EF7" w:rsidP="00E976D2">
            <w:pPr>
              <w:pStyle w:val="NormalWeb"/>
              <w:rPr>
                <w:sz w:val="16"/>
                <w:szCs w:val="16"/>
              </w:rPr>
            </w:pPr>
            <w:r w:rsidRPr="00157637">
              <w:rPr>
                <w:sz w:val="16"/>
                <w:szCs w:val="16"/>
              </w:rPr>
              <w:t>Commercial fish/ Endangered</w:t>
            </w:r>
          </w:p>
        </w:tc>
        <w:tc>
          <w:tcPr>
            <w:tcW w:w="1511" w:type="dxa"/>
            <w:noWrap/>
            <w:hideMark/>
          </w:tcPr>
          <w:p w14:paraId="098CA00A" w14:textId="77777777" w:rsidR="00663EF7" w:rsidRPr="00157637" w:rsidRDefault="00663EF7" w:rsidP="00E976D2">
            <w:pPr>
              <w:pStyle w:val="NormalWeb"/>
              <w:rPr>
                <w:sz w:val="20"/>
                <w:szCs w:val="20"/>
              </w:rPr>
            </w:pPr>
            <w:r w:rsidRPr="00157637">
              <w:rPr>
                <w:sz w:val="20"/>
                <w:szCs w:val="20"/>
              </w:rPr>
              <w:t>4.15</w:t>
            </w:r>
          </w:p>
        </w:tc>
        <w:tc>
          <w:tcPr>
            <w:tcW w:w="1511" w:type="dxa"/>
            <w:noWrap/>
            <w:hideMark/>
          </w:tcPr>
          <w:p w14:paraId="72E44B50" w14:textId="77777777" w:rsidR="00663EF7" w:rsidRPr="00157637" w:rsidRDefault="00663EF7" w:rsidP="00E976D2">
            <w:pPr>
              <w:pStyle w:val="NormalWeb"/>
              <w:rPr>
                <w:sz w:val="20"/>
                <w:szCs w:val="20"/>
              </w:rPr>
            </w:pPr>
            <w:r w:rsidRPr="00157637">
              <w:rPr>
                <w:sz w:val="20"/>
                <w:szCs w:val="20"/>
              </w:rPr>
              <w:t>13</w:t>
            </w:r>
          </w:p>
        </w:tc>
        <w:tc>
          <w:tcPr>
            <w:tcW w:w="1236" w:type="dxa"/>
            <w:noWrap/>
            <w:hideMark/>
          </w:tcPr>
          <w:p w14:paraId="3B2A384B" w14:textId="77777777" w:rsidR="00663EF7" w:rsidRPr="00157637" w:rsidRDefault="00663EF7" w:rsidP="00E976D2">
            <w:pPr>
              <w:pStyle w:val="NormalWeb"/>
              <w:rPr>
                <w:sz w:val="20"/>
                <w:szCs w:val="20"/>
              </w:rPr>
            </w:pPr>
            <w:r w:rsidRPr="00157637">
              <w:rPr>
                <w:sz w:val="20"/>
                <w:szCs w:val="20"/>
              </w:rPr>
              <w:t>20</w:t>
            </w:r>
          </w:p>
        </w:tc>
        <w:tc>
          <w:tcPr>
            <w:tcW w:w="993" w:type="dxa"/>
            <w:noWrap/>
            <w:hideMark/>
          </w:tcPr>
          <w:p w14:paraId="5DBE7561" w14:textId="77777777" w:rsidR="00663EF7" w:rsidRPr="00157637" w:rsidRDefault="00663EF7" w:rsidP="00E976D2">
            <w:pPr>
              <w:pStyle w:val="NormalWeb"/>
              <w:rPr>
                <w:sz w:val="20"/>
                <w:szCs w:val="20"/>
              </w:rPr>
            </w:pPr>
            <w:r w:rsidRPr="00157637">
              <w:rPr>
                <w:sz w:val="20"/>
                <w:szCs w:val="20"/>
              </w:rPr>
              <w:t>339</w:t>
            </w:r>
          </w:p>
        </w:tc>
      </w:tr>
      <w:tr w:rsidR="00663EF7" w:rsidRPr="00157637" w14:paraId="4501CAB6" w14:textId="77777777" w:rsidTr="00E976D2">
        <w:trPr>
          <w:trHeight w:val="300"/>
        </w:trPr>
        <w:tc>
          <w:tcPr>
            <w:tcW w:w="1224" w:type="dxa"/>
            <w:noWrap/>
            <w:hideMark/>
          </w:tcPr>
          <w:p w14:paraId="06E1C1F7" w14:textId="77777777" w:rsidR="00663EF7" w:rsidRPr="00157637" w:rsidRDefault="00663EF7" w:rsidP="00E976D2">
            <w:pPr>
              <w:pStyle w:val="NormalWeb"/>
              <w:rPr>
                <w:sz w:val="20"/>
                <w:szCs w:val="20"/>
              </w:rPr>
            </w:pPr>
            <w:r w:rsidRPr="00157637">
              <w:rPr>
                <w:sz w:val="20"/>
                <w:szCs w:val="20"/>
              </w:rPr>
              <w:t>Atlantic halibut</w:t>
            </w:r>
          </w:p>
        </w:tc>
        <w:tc>
          <w:tcPr>
            <w:tcW w:w="1279" w:type="dxa"/>
            <w:noWrap/>
            <w:hideMark/>
          </w:tcPr>
          <w:p w14:paraId="1DDAE824" w14:textId="77777777" w:rsidR="00663EF7" w:rsidRPr="00157637" w:rsidRDefault="00663EF7" w:rsidP="00E976D2">
            <w:pPr>
              <w:pStyle w:val="NormalWeb"/>
              <w:rPr>
                <w:i/>
                <w:iCs/>
                <w:sz w:val="18"/>
                <w:szCs w:val="18"/>
              </w:rPr>
            </w:pPr>
            <w:r w:rsidRPr="00157637">
              <w:rPr>
                <w:i/>
                <w:iCs/>
                <w:sz w:val="18"/>
                <w:szCs w:val="18"/>
              </w:rPr>
              <w:t>Hippoglossus hippoglossus</w:t>
            </w:r>
          </w:p>
        </w:tc>
        <w:tc>
          <w:tcPr>
            <w:tcW w:w="1460" w:type="dxa"/>
            <w:noWrap/>
            <w:hideMark/>
          </w:tcPr>
          <w:p w14:paraId="72086486" w14:textId="77777777" w:rsidR="00663EF7" w:rsidRPr="00157637" w:rsidRDefault="00663EF7" w:rsidP="00E976D2">
            <w:pPr>
              <w:pStyle w:val="NormalWeb"/>
              <w:rPr>
                <w:sz w:val="16"/>
                <w:szCs w:val="16"/>
              </w:rPr>
            </w:pPr>
            <w:r w:rsidRPr="00157637">
              <w:rPr>
                <w:sz w:val="16"/>
                <w:szCs w:val="16"/>
              </w:rPr>
              <w:t>Commercial fish</w:t>
            </w:r>
          </w:p>
        </w:tc>
        <w:tc>
          <w:tcPr>
            <w:tcW w:w="1511" w:type="dxa"/>
            <w:noWrap/>
            <w:hideMark/>
          </w:tcPr>
          <w:p w14:paraId="47055267" w14:textId="77777777" w:rsidR="00663EF7" w:rsidRPr="00157637" w:rsidRDefault="00663EF7" w:rsidP="00E976D2">
            <w:pPr>
              <w:pStyle w:val="NormalWeb"/>
              <w:rPr>
                <w:sz w:val="20"/>
                <w:szCs w:val="20"/>
              </w:rPr>
            </w:pPr>
            <w:r w:rsidRPr="00157637">
              <w:rPr>
                <w:sz w:val="20"/>
                <w:szCs w:val="20"/>
              </w:rPr>
              <w:t>2.23</w:t>
            </w:r>
          </w:p>
        </w:tc>
        <w:tc>
          <w:tcPr>
            <w:tcW w:w="1511" w:type="dxa"/>
            <w:noWrap/>
            <w:hideMark/>
          </w:tcPr>
          <w:p w14:paraId="32371EA6" w14:textId="77777777" w:rsidR="00663EF7" w:rsidRPr="00157637" w:rsidRDefault="00663EF7" w:rsidP="00E976D2">
            <w:pPr>
              <w:pStyle w:val="NormalWeb"/>
              <w:rPr>
                <w:sz w:val="20"/>
                <w:szCs w:val="20"/>
              </w:rPr>
            </w:pPr>
            <w:r w:rsidRPr="00157637">
              <w:rPr>
                <w:sz w:val="20"/>
                <w:szCs w:val="20"/>
              </w:rPr>
              <w:t>10.87</w:t>
            </w:r>
          </w:p>
        </w:tc>
        <w:tc>
          <w:tcPr>
            <w:tcW w:w="1236" w:type="dxa"/>
            <w:noWrap/>
            <w:hideMark/>
          </w:tcPr>
          <w:p w14:paraId="079F88FF" w14:textId="77777777" w:rsidR="00663EF7" w:rsidRPr="00157637" w:rsidRDefault="00663EF7" w:rsidP="00E976D2">
            <w:pPr>
              <w:pStyle w:val="NormalWeb"/>
              <w:rPr>
                <w:sz w:val="20"/>
                <w:szCs w:val="20"/>
              </w:rPr>
            </w:pPr>
            <w:r w:rsidRPr="00157637">
              <w:rPr>
                <w:sz w:val="20"/>
                <w:szCs w:val="20"/>
              </w:rPr>
              <w:t>58.5</w:t>
            </w:r>
          </w:p>
        </w:tc>
        <w:tc>
          <w:tcPr>
            <w:tcW w:w="993" w:type="dxa"/>
            <w:noWrap/>
            <w:hideMark/>
          </w:tcPr>
          <w:p w14:paraId="0E574514" w14:textId="77777777" w:rsidR="00663EF7" w:rsidRPr="00157637" w:rsidRDefault="00663EF7" w:rsidP="00E976D2">
            <w:pPr>
              <w:pStyle w:val="NormalWeb"/>
              <w:rPr>
                <w:sz w:val="20"/>
                <w:szCs w:val="20"/>
              </w:rPr>
            </w:pPr>
            <w:r w:rsidRPr="00157637">
              <w:rPr>
                <w:sz w:val="20"/>
                <w:szCs w:val="20"/>
              </w:rPr>
              <w:t>864</w:t>
            </w:r>
          </w:p>
        </w:tc>
      </w:tr>
      <w:tr w:rsidR="00663EF7" w:rsidRPr="00157637" w14:paraId="33015912" w14:textId="77777777" w:rsidTr="00E976D2">
        <w:trPr>
          <w:trHeight w:val="300"/>
        </w:trPr>
        <w:tc>
          <w:tcPr>
            <w:tcW w:w="1224" w:type="dxa"/>
            <w:noWrap/>
            <w:hideMark/>
          </w:tcPr>
          <w:p w14:paraId="70CA75AA" w14:textId="77777777" w:rsidR="00663EF7" w:rsidRPr="00157637" w:rsidRDefault="00663EF7" w:rsidP="00E976D2">
            <w:pPr>
              <w:pStyle w:val="NormalWeb"/>
              <w:rPr>
                <w:sz w:val="20"/>
                <w:szCs w:val="20"/>
              </w:rPr>
            </w:pPr>
            <w:r w:rsidRPr="00157637">
              <w:rPr>
                <w:sz w:val="20"/>
                <w:szCs w:val="20"/>
              </w:rPr>
              <w:t>Atlantic wolffish</w:t>
            </w:r>
          </w:p>
        </w:tc>
        <w:tc>
          <w:tcPr>
            <w:tcW w:w="1279" w:type="dxa"/>
            <w:noWrap/>
            <w:hideMark/>
          </w:tcPr>
          <w:p w14:paraId="2210FAE3" w14:textId="77777777" w:rsidR="00663EF7" w:rsidRPr="00157637" w:rsidRDefault="00663EF7" w:rsidP="00E976D2">
            <w:pPr>
              <w:pStyle w:val="NormalWeb"/>
              <w:rPr>
                <w:i/>
                <w:iCs/>
                <w:sz w:val="18"/>
                <w:szCs w:val="18"/>
              </w:rPr>
            </w:pPr>
            <w:r w:rsidRPr="00157637">
              <w:rPr>
                <w:i/>
                <w:iCs/>
                <w:sz w:val="18"/>
                <w:szCs w:val="18"/>
              </w:rPr>
              <w:t>Anarhichas lupus</w:t>
            </w:r>
          </w:p>
        </w:tc>
        <w:tc>
          <w:tcPr>
            <w:tcW w:w="1460" w:type="dxa"/>
            <w:noWrap/>
            <w:hideMark/>
          </w:tcPr>
          <w:p w14:paraId="0075A153" w14:textId="77777777" w:rsidR="00663EF7" w:rsidRPr="00157637" w:rsidRDefault="00663EF7" w:rsidP="00E976D2">
            <w:pPr>
              <w:pStyle w:val="NormalWeb"/>
              <w:rPr>
                <w:sz w:val="16"/>
                <w:szCs w:val="16"/>
              </w:rPr>
            </w:pPr>
            <w:r w:rsidRPr="00157637">
              <w:rPr>
                <w:sz w:val="16"/>
                <w:szCs w:val="16"/>
              </w:rPr>
              <w:t>Special concern</w:t>
            </w:r>
          </w:p>
        </w:tc>
        <w:tc>
          <w:tcPr>
            <w:tcW w:w="1511" w:type="dxa"/>
            <w:noWrap/>
            <w:hideMark/>
          </w:tcPr>
          <w:p w14:paraId="3BBA8BE0" w14:textId="77777777" w:rsidR="00663EF7" w:rsidRPr="00157637" w:rsidRDefault="00663EF7" w:rsidP="00E976D2">
            <w:pPr>
              <w:pStyle w:val="NormalWeb"/>
              <w:rPr>
                <w:sz w:val="20"/>
                <w:szCs w:val="20"/>
              </w:rPr>
            </w:pPr>
            <w:r w:rsidRPr="00157637">
              <w:rPr>
                <w:sz w:val="20"/>
                <w:szCs w:val="20"/>
              </w:rPr>
              <w:t>2.01</w:t>
            </w:r>
          </w:p>
        </w:tc>
        <w:tc>
          <w:tcPr>
            <w:tcW w:w="1511" w:type="dxa"/>
            <w:noWrap/>
            <w:hideMark/>
          </w:tcPr>
          <w:p w14:paraId="7E94D5FB" w14:textId="77777777" w:rsidR="00663EF7" w:rsidRPr="00157637" w:rsidRDefault="00663EF7" w:rsidP="00E976D2">
            <w:pPr>
              <w:pStyle w:val="NormalWeb"/>
              <w:rPr>
                <w:sz w:val="20"/>
                <w:szCs w:val="20"/>
              </w:rPr>
            </w:pPr>
            <w:r w:rsidRPr="00157637">
              <w:rPr>
                <w:sz w:val="20"/>
                <w:szCs w:val="20"/>
              </w:rPr>
              <w:t>10.1</w:t>
            </w:r>
          </w:p>
        </w:tc>
        <w:tc>
          <w:tcPr>
            <w:tcW w:w="1236" w:type="dxa"/>
            <w:noWrap/>
            <w:hideMark/>
          </w:tcPr>
          <w:p w14:paraId="2EE20009" w14:textId="77777777" w:rsidR="00663EF7" w:rsidRPr="00157637" w:rsidRDefault="00663EF7" w:rsidP="00E976D2">
            <w:pPr>
              <w:pStyle w:val="NormalWeb"/>
              <w:rPr>
                <w:sz w:val="20"/>
                <w:szCs w:val="20"/>
              </w:rPr>
            </w:pPr>
            <w:r w:rsidRPr="00157637">
              <w:rPr>
                <w:sz w:val="20"/>
                <w:szCs w:val="20"/>
              </w:rPr>
              <w:t>1</w:t>
            </w:r>
          </w:p>
        </w:tc>
        <w:tc>
          <w:tcPr>
            <w:tcW w:w="993" w:type="dxa"/>
            <w:noWrap/>
            <w:hideMark/>
          </w:tcPr>
          <w:p w14:paraId="2F282ADE" w14:textId="77777777" w:rsidR="00663EF7" w:rsidRPr="00157637" w:rsidRDefault="00663EF7" w:rsidP="00E976D2">
            <w:pPr>
              <w:pStyle w:val="NormalWeb"/>
              <w:rPr>
                <w:sz w:val="20"/>
                <w:szCs w:val="20"/>
              </w:rPr>
            </w:pPr>
            <w:r w:rsidRPr="00157637">
              <w:rPr>
                <w:sz w:val="20"/>
                <w:szCs w:val="20"/>
              </w:rPr>
              <w:t>500</w:t>
            </w:r>
          </w:p>
        </w:tc>
      </w:tr>
      <w:tr w:rsidR="00663EF7" w:rsidRPr="00157637" w14:paraId="6DDFCCCB" w14:textId="77777777" w:rsidTr="00E976D2">
        <w:trPr>
          <w:trHeight w:val="300"/>
        </w:trPr>
        <w:tc>
          <w:tcPr>
            <w:tcW w:w="1224" w:type="dxa"/>
            <w:noWrap/>
            <w:hideMark/>
          </w:tcPr>
          <w:p w14:paraId="55C2D9E2" w14:textId="77777777" w:rsidR="00663EF7" w:rsidRPr="00157637" w:rsidRDefault="00663EF7" w:rsidP="00E976D2">
            <w:pPr>
              <w:pStyle w:val="NormalWeb"/>
              <w:rPr>
                <w:sz w:val="20"/>
                <w:szCs w:val="20"/>
              </w:rPr>
            </w:pPr>
            <w:r w:rsidRPr="00157637">
              <w:rPr>
                <w:sz w:val="20"/>
                <w:szCs w:val="20"/>
              </w:rPr>
              <w:t>Basking shark</w:t>
            </w:r>
          </w:p>
        </w:tc>
        <w:tc>
          <w:tcPr>
            <w:tcW w:w="1279" w:type="dxa"/>
            <w:noWrap/>
            <w:hideMark/>
          </w:tcPr>
          <w:p w14:paraId="2F2DA4D8" w14:textId="77777777" w:rsidR="00663EF7" w:rsidRPr="00157637" w:rsidRDefault="00663EF7" w:rsidP="00E976D2">
            <w:pPr>
              <w:pStyle w:val="NormalWeb"/>
              <w:rPr>
                <w:i/>
                <w:iCs/>
                <w:sz w:val="18"/>
                <w:szCs w:val="18"/>
              </w:rPr>
            </w:pPr>
            <w:r w:rsidRPr="00157637">
              <w:rPr>
                <w:i/>
                <w:iCs/>
                <w:sz w:val="18"/>
                <w:szCs w:val="18"/>
              </w:rPr>
              <w:t>Cetorhinus maximus</w:t>
            </w:r>
          </w:p>
        </w:tc>
        <w:tc>
          <w:tcPr>
            <w:tcW w:w="1460" w:type="dxa"/>
            <w:noWrap/>
            <w:hideMark/>
          </w:tcPr>
          <w:p w14:paraId="0519C1F9" w14:textId="77777777" w:rsidR="00663EF7" w:rsidRPr="00157637" w:rsidRDefault="00663EF7" w:rsidP="00E976D2">
            <w:pPr>
              <w:pStyle w:val="NormalWeb"/>
              <w:rPr>
                <w:sz w:val="16"/>
                <w:szCs w:val="16"/>
              </w:rPr>
            </w:pPr>
            <w:r w:rsidRPr="00157637">
              <w:rPr>
                <w:sz w:val="16"/>
                <w:szCs w:val="16"/>
              </w:rPr>
              <w:t>Endangered species</w:t>
            </w:r>
          </w:p>
        </w:tc>
        <w:tc>
          <w:tcPr>
            <w:tcW w:w="1511" w:type="dxa"/>
            <w:noWrap/>
            <w:hideMark/>
          </w:tcPr>
          <w:p w14:paraId="48331638" w14:textId="77777777" w:rsidR="00663EF7" w:rsidRPr="00157637" w:rsidRDefault="00663EF7" w:rsidP="00E976D2">
            <w:pPr>
              <w:pStyle w:val="NormalWeb"/>
              <w:rPr>
                <w:sz w:val="20"/>
                <w:szCs w:val="20"/>
              </w:rPr>
            </w:pPr>
            <w:r w:rsidRPr="00157637">
              <w:rPr>
                <w:sz w:val="20"/>
                <w:szCs w:val="20"/>
              </w:rPr>
              <w:t>8.71</w:t>
            </w:r>
          </w:p>
        </w:tc>
        <w:tc>
          <w:tcPr>
            <w:tcW w:w="1511" w:type="dxa"/>
            <w:noWrap/>
            <w:hideMark/>
          </w:tcPr>
          <w:p w14:paraId="6AE834FD" w14:textId="77777777" w:rsidR="00663EF7" w:rsidRPr="00157637" w:rsidRDefault="00663EF7" w:rsidP="00E976D2">
            <w:pPr>
              <w:pStyle w:val="NormalWeb"/>
              <w:rPr>
                <w:sz w:val="20"/>
                <w:szCs w:val="20"/>
              </w:rPr>
            </w:pPr>
            <w:r w:rsidRPr="00157637">
              <w:rPr>
                <w:sz w:val="20"/>
                <w:szCs w:val="20"/>
              </w:rPr>
              <w:t>21.14</w:t>
            </w:r>
          </w:p>
        </w:tc>
        <w:tc>
          <w:tcPr>
            <w:tcW w:w="1236" w:type="dxa"/>
            <w:noWrap/>
            <w:hideMark/>
          </w:tcPr>
          <w:p w14:paraId="6945B529" w14:textId="77777777" w:rsidR="00663EF7" w:rsidRPr="00157637" w:rsidRDefault="00663EF7" w:rsidP="00E976D2">
            <w:pPr>
              <w:pStyle w:val="NormalWeb"/>
              <w:rPr>
                <w:sz w:val="20"/>
                <w:szCs w:val="20"/>
              </w:rPr>
            </w:pPr>
            <w:r w:rsidRPr="00157637">
              <w:rPr>
                <w:sz w:val="20"/>
                <w:szCs w:val="20"/>
              </w:rPr>
              <w:t>0</w:t>
            </w:r>
          </w:p>
        </w:tc>
        <w:tc>
          <w:tcPr>
            <w:tcW w:w="993" w:type="dxa"/>
            <w:noWrap/>
            <w:hideMark/>
          </w:tcPr>
          <w:p w14:paraId="3243CB6C" w14:textId="77777777" w:rsidR="00663EF7" w:rsidRPr="00157637" w:rsidRDefault="00663EF7" w:rsidP="00E976D2">
            <w:pPr>
              <w:pStyle w:val="NormalWeb"/>
              <w:rPr>
                <w:sz w:val="20"/>
                <w:szCs w:val="20"/>
              </w:rPr>
            </w:pPr>
            <w:r w:rsidRPr="00157637">
              <w:rPr>
                <w:sz w:val="20"/>
                <w:szCs w:val="20"/>
              </w:rPr>
              <w:t>834</w:t>
            </w:r>
          </w:p>
        </w:tc>
      </w:tr>
      <w:tr w:rsidR="00663EF7" w:rsidRPr="00157637" w14:paraId="31703DFF" w14:textId="77777777" w:rsidTr="00E976D2">
        <w:trPr>
          <w:trHeight w:val="300"/>
        </w:trPr>
        <w:tc>
          <w:tcPr>
            <w:tcW w:w="1224" w:type="dxa"/>
            <w:noWrap/>
            <w:hideMark/>
          </w:tcPr>
          <w:p w14:paraId="3DC06A6D" w14:textId="77777777" w:rsidR="00663EF7" w:rsidRPr="00157637" w:rsidRDefault="00663EF7" w:rsidP="00E976D2">
            <w:pPr>
              <w:pStyle w:val="NormalWeb"/>
              <w:rPr>
                <w:sz w:val="20"/>
                <w:szCs w:val="20"/>
              </w:rPr>
            </w:pPr>
            <w:r w:rsidRPr="00157637">
              <w:rPr>
                <w:sz w:val="20"/>
                <w:szCs w:val="20"/>
              </w:rPr>
              <w:t>Blue whale</w:t>
            </w:r>
          </w:p>
        </w:tc>
        <w:tc>
          <w:tcPr>
            <w:tcW w:w="1279" w:type="dxa"/>
            <w:noWrap/>
            <w:hideMark/>
          </w:tcPr>
          <w:p w14:paraId="19BFB9FB" w14:textId="77777777" w:rsidR="00663EF7" w:rsidRPr="00157637" w:rsidRDefault="00663EF7" w:rsidP="00E976D2">
            <w:pPr>
              <w:pStyle w:val="NormalWeb"/>
              <w:rPr>
                <w:i/>
                <w:iCs/>
                <w:sz w:val="18"/>
                <w:szCs w:val="18"/>
              </w:rPr>
            </w:pPr>
            <w:r w:rsidRPr="00157637">
              <w:rPr>
                <w:i/>
                <w:iCs/>
                <w:sz w:val="18"/>
                <w:szCs w:val="18"/>
              </w:rPr>
              <w:t>Balaenoptera musculus</w:t>
            </w:r>
          </w:p>
        </w:tc>
        <w:tc>
          <w:tcPr>
            <w:tcW w:w="1460" w:type="dxa"/>
            <w:noWrap/>
            <w:hideMark/>
          </w:tcPr>
          <w:p w14:paraId="6B4E989D" w14:textId="77777777" w:rsidR="00663EF7" w:rsidRPr="00157637" w:rsidRDefault="00663EF7" w:rsidP="00E976D2">
            <w:pPr>
              <w:pStyle w:val="NormalWeb"/>
              <w:rPr>
                <w:sz w:val="16"/>
                <w:szCs w:val="16"/>
              </w:rPr>
            </w:pPr>
            <w:r w:rsidRPr="00157637">
              <w:rPr>
                <w:sz w:val="16"/>
                <w:szCs w:val="16"/>
              </w:rPr>
              <w:t>Endangered species</w:t>
            </w:r>
          </w:p>
        </w:tc>
        <w:tc>
          <w:tcPr>
            <w:tcW w:w="1511" w:type="dxa"/>
            <w:noWrap/>
            <w:hideMark/>
          </w:tcPr>
          <w:p w14:paraId="4141B559" w14:textId="77777777" w:rsidR="00663EF7" w:rsidRPr="00157637" w:rsidRDefault="00663EF7" w:rsidP="00E976D2">
            <w:pPr>
              <w:pStyle w:val="NormalWeb"/>
              <w:rPr>
                <w:sz w:val="20"/>
                <w:szCs w:val="20"/>
              </w:rPr>
            </w:pPr>
            <w:r w:rsidRPr="00157637">
              <w:rPr>
                <w:sz w:val="20"/>
                <w:szCs w:val="20"/>
              </w:rPr>
              <w:t>-1.3</w:t>
            </w:r>
          </w:p>
        </w:tc>
        <w:tc>
          <w:tcPr>
            <w:tcW w:w="1511" w:type="dxa"/>
            <w:noWrap/>
            <w:hideMark/>
          </w:tcPr>
          <w:p w14:paraId="10D6E9FB" w14:textId="77777777" w:rsidR="00663EF7" w:rsidRPr="00157637" w:rsidRDefault="00663EF7" w:rsidP="00E976D2">
            <w:pPr>
              <w:pStyle w:val="NormalWeb"/>
              <w:rPr>
                <w:sz w:val="20"/>
                <w:szCs w:val="20"/>
              </w:rPr>
            </w:pPr>
            <w:r w:rsidRPr="00157637">
              <w:rPr>
                <w:sz w:val="20"/>
                <w:szCs w:val="20"/>
              </w:rPr>
              <w:t>27.88</w:t>
            </w:r>
          </w:p>
        </w:tc>
        <w:tc>
          <w:tcPr>
            <w:tcW w:w="1236" w:type="dxa"/>
            <w:noWrap/>
            <w:hideMark/>
          </w:tcPr>
          <w:p w14:paraId="1FDB0313" w14:textId="77777777" w:rsidR="00663EF7" w:rsidRPr="00157637" w:rsidRDefault="00663EF7" w:rsidP="00E976D2">
            <w:pPr>
              <w:pStyle w:val="NormalWeb"/>
              <w:rPr>
                <w:sz w:val="20"/>
                <w:szCs w:val="20"/>
              </w:rPr>
            </w:pPr>
            <w:r w:rsidRPr="00157637">
              <w:rPr>
                <w:sz w:val="20"/>
                <w:szCs w:val="20"/>
              </w:rPr>
              <w:t>1000</w:t>
            </w:r>
          </w:p>
        </w:tc>
        <w:tc>
          <w:tcPr>
            <w:tcW w:w="993" w:type="dxa"/>
            <w:noWrap/>
            <w:hideMark/>
          </w:tcPr>
          <w:p w14:paraId="3011AEEB" w14:textId="77777777" w:rsidR="00663EF7" w:rsidRPr="00157637" w:rsidRDefault="00663EF7" w:rsidP="00E976D2">
            <w:pPr>
              <w:pStyle w:val="NormalWeb"/>
              <w:rPr>
                <w:sz w:val="20"/>
                <w:szCs w:val="20"/>
              </w:rPr>
            </w:pPr>
            <w:r w:rsidRPr="00157637">
              <w:rPr>
                <w:sz w:val="20"/>
                <w:szCs w:val="20"/>
              </w:rPr>
              <w:t>4000</w:t>
            </w:r>
          </w:p>
        </w:tc>
      </w:tr>
      <w:tr w:rsidR="00663EF7" w:rsidRPr="00157637" w14:paraId="58E0B440" w14:textId="77777777" w:rsidTr="00E976D2">
        <w:trPr>
          <w:trHeight w:val="300"/>
        </w:trPr>
        <w:tc>
          <w:tcPr>
            <w:tcW w:w="1224" w:type="dxa"/>
            <w:noWrap/>
            <w:hideMark/>
          </w:tcPr>
          <w:p w14:paraId="3A072432" w14:textId="77777777" w:rsidR="00663EF7" w:rsidRPr="00157637" w:rsidRDefault="00663EF7" w:rsidP="00E976D2">
            <w:pPr>
              <w:pStyle w:val="NormalWeb"/>
              <w:rPr>
                <w:sz w:val="20"/>
                <w:szCs w:val="20"/>
              </w:rPr>
            </w:pPr>
            <w:r w:rsidRPr="00157637">
              <w:rPr>
                <w:sz w:val="20"/>
                <w:szCs w:val="20"/>
              </w:rPr>
              <w:lastRenderedPageBreak/>
              <w:t>Copepod (1)</w:t>
            </w:r>
          </w:p>
        </w:tc>
        <w:tc>
          <w:tcPr>
            <w:tcW w:w="1279" w:type="dxa"/>
            <w:noWrap/>
            <w:hideMark/>
          </w:tcPr>
          <w:p w14:paraId="3F0473B9" w14:textId="77777777" w:rsidR="00663EF7" w:rsidRPr="00157637" w:rsidRDefault="00663EF7" w:rsidP="00E976D2">
            <w:pPr>
              <w:pStyle w:val="NormalWeb"/>
              <w:rPr>
                <w:i/>
                <w:iCs/>
                <w:sz w:val="18"/>
                <w:szCs w:val="18"/>
              </w:rPr>
            </w:pPr>
            <w:r w:rsidRPr="00157637">
              <w:rPr>
                <w:i/>
                <w:iCs/>
                <w:sz w:val="18"/>
                <w:szCs w:val="18"/>
              </w:rPr>
              <w:t>Calanus glacialis</w:t>
            </w:r>
          </w:p>
        </w:tc>
        <w:tc>
          <w:tcPr>
            <w:tcW w:w="1460" w:type="dxa"/>
            <w:noWrap/>
            <w:hideMark/>
          </w:tcPr>
          <w:p w14:paraId="28D846B7" w14:textId="77777777" w:rsidR="00663EF7" w:rsidRPr="00157637" w:rsidRDefault="00663EF7" w:rsidP="00E976D2">
            <w:pPr>
              <w:pStyle w:val="NormalWeb"/>
              <w:rPr>
                <w:sz w:val="16"/>
                <w:szCs w:val="16"/>
              </w:rPr>
            </w:pPr>
            <w:r w:rsidRPr="00157637">
              <w:rPr>
                <w:sz w:val="16"/>
                <w:szCs w:val="16"/>
              </w:rPr>
              <w:t>Important food source</w:t>
            </w:r>
          </w:p>
        </w:tc>
        <w:tc>
          <w:tcPr>
            <w:tcW w:w="1511" w:type="dxa"/>
            <w:noWrap/>
            <w:hideMark/>
          </w:tcPr>
          <w:p w14:paraId="0C1DB167" w14:textId="77777777" w:rsidR="00663EF7" w:rsidRPr="00157637" w:rsidRDefault="00663EF7" w:rsidP="00E976D2">
            <w:pPr>
              <w:pStyle w:val="NormalWeb"/>
              <w:rPr>
                <w:sz w:val="20"/>
                <w:szCs w:val="20"/>
              </w:rPr>
            </w:pPr>
            <w:r w:rsidRPr="00157637">
              <w:rPr>
                <w:sz w:val="20"/>
                <w:szCs w:val="20"/>
              </w:rPr>
              <w:t>-1.5</w:t>
            </w:r>
          </w:p>
        </w:tc>
        <w:tc>
          <w:tcPr>
            <w:tcW w:w="1511" w:type="dxa"/>
            <w:noWrap/>
            <w:hideMark/>
          </w:tcPr>
          <w:p w14:paraId="6A2B6481" w14:textId="77777777" w:rsidR="00663EF7" w:rsidRPr="00157637" w:rsidRDefault="00663EF7" w:rsidP="00E976D2">
            <w:pPr>
              <w:pStyle w:val="NormalWeb"/>
              <w:rPr>
                <w:sz w:val="20"/>
                <w:szCs w:val="20"/>
              </w:rPr>
            </w:pPr>
            <w:r w:rsidRPr="00157637">
              <w:rPr>
                <w:sz w:val="20"/>
                <w:szCs w:val="20"/>
              </w:rPr>
              <w:t>6</w:t>
            </w:r>
          </w:p>
        </w:tc>
        <w:tc>
          <w:tcPr>
            <w:tcW w:w="1236" w:type="dxa"/>
            <w:noWrap/>
            <w:hideMark/>
          </w:tcPr>
          <w:p w14:paraId="1DBB8986" w14:textId="77777777" w:rsidR="00663EF7" w:rsidRPr="00157637" w:rsidRDefault="00663EF7" w:rsidP="00E976D2">
            <w:pPr>
              <w:pStyle w:val="NormalWeb"/>
              <w:rPr>
                <w:sz w:val="20"/>
                <w:szCs w:val="20"/>
              </w:rPr>
            </w:pPr>
            <w:r w:rsidRPr="00157637">
              <w:rPr>
                <w:sz w:val="20"/>
                <w:szCs w:val="20"/>
              </w:rPr>
              <w:t>7.5</w:t>
            </w:r>
          </w:p>
        </w:tc>
        <w:tc>
          <w:tcPr>
            <w:tcW w:w="993" w:type="dxa"/>
            <w:noWrap/>
            <w:hideMark/>
          </w:tcPr>
          <w:p w14:paraId="3E97994B" w14:textId="77777777" w:rsidR="00663EF7" w:rsidRPr="00157637" w:rsidRDefault="00663EF7" w:rsidP="00E976D2">
            <w:pPr>
              <w:pStyle w:val="NormalWeb"/>
              <w:rPr>
                <w:sz w:val="20"/>
                <w:szCs w:val="20"/>
              </w:rPr>
            </w:pPr>
            <w:r w:rsidRPr="00157637">
              <w:rPr>
                <w:sz w:val="20"/>
                <w:szCs w:val="20"/>
              </w:rPr>
              <w:t>210</w:t>
            </w:r>
          </w:p>
        </w:tc>
      </w:tr>
      <w:tr w:rsidR="00663EF7" w:rsidRPr="00157637" w14:paraId="41BD6639" w14:textId="77777777" w:rsidTr="00E976D2">
        <w:trPr>
          <w:trHeight w:val="300"/>
        </w:trPr>
        <w:tc>
          <w:tcPr>
            <w:tcW w:w="1224" w:type="dxa"/>
            <w:noWrap/>
            <w:hideMark/>
          </w:tcPr>
          <w:p w14:paraId="3F6FEB91" w14:textId="77777777" w:rsidR="00663EF7" w:rsidRPr="00157637" w:rsidRDefault="00663EF7" w:rsidP="00E976D2">
            <w:pPr>
              <w:pStyle w:val="NormalWeb"/>
              <w:rPr>
                <w:sz w:val="20"/>
                <w:szCs w:val="20"/>
              </w:rPr>
            </w:pPr>
            <w:r w:rsidRPr="00157637">
              <w:rPr>
                <w:sz w:val="20"/>
                <w:szCs w:val="20"/>
              </w:rPr>
              <w:t>Copepod (2)</w:t>
            </w:r>
          </w:p>
        </w:tc>
        <w:tc>
          <w:tcPr>
            <w:tcW w:w="1279" w:type="dxa"/>
            <w:noWrap/>
            <w:hideMark/>
          </w:tcPr>
          <w:p w14:paraId="43ACFE3B" w14:textId="77777777" w:rsidR="00663EF7" w:rsidRPr="00157637" w:rsidRDefault="00663EF7" w:rsidP="00E976D2">
            <w:pPr>
              <w:pStyle w:val="NormalWeb"/>
              <w:rPr>
                <w:i/>
                <w:iCs/>
                <w:sz w:val="18"/>
                <w:szCs w:val="18"/>
              </w:rPr>
            </w:pPr>
            <w:r w:rsidRPr="00157637">
              <w:rPr>
                <w:i/>
                <w:iCs/>
                <w:sz w:val="18"/>
                <w:szCs w:val="18"/>
              </w:rPr>
              <w:t>Calanus finmarchicus</w:t>
            </w:r>
          </w:p>
        </w:tc>
        <w:tc>
          <w:tcPr>
            <w:tcW w:w="1460" w:type="dxa"/>
            <w:noWrap/>
            <w:hideMark/>
          </w:tcPr>
          <w:p w14:paraId="5EA1EE21" w14:textId="77777777" w:rsidR="00663EF7" w:rsidRPr="00157637" w:rsidRDefault="00663EF7" w:rsidP="00E976D2">
            <w:pPr>
              <w:pStyle w:val="NormalWeb"/>
              <w:rPr>
                <w:sz w:val="16"/>
                <w:szCs w:val="16"/>
              </w:rPr>
            </w:pPr>
            <w:r w:rsidRPr="00157637">
              <w:rPr>
                <w:sz w:val="16"/>
                <w:szCs w:val="16"/>
              </w:rPr>
              <w:t>Important food source</w:t>
            </w:r>
          </w:p>
        </w:tc>
        <w:tc>
          <w:tcPr>
            <w:tcW w:w="1511" w:type="dxa"/>
            <w:noWrap/>
            <w:hideMark/>
          </w:tcPr>
          <w:p w14:paraId="053959E2" w14:textId="77777777" w:rsidR="00663EF7" w:rsidRPr="00157637" w:rsidRDefault="00663EF7" w:rsidP="00E976D2">
            <w:pPr>
              <w:pStyle w:val="NormalWeb"/>
              <w:rPr>
                <w:sz w:val="20"/>
                <w:szCs w:val="20"/>
              </w:rPr>
            </w:pPr>
            <w:r w:rsidRPr="00157637">
              <w:rPr>
                <w:sz w:val="20"/>
                <w:szCs w:val="20"/>
              </w:rPr>
              <w:t>0.06</w:t>
            </w:r>
          </w:p>
        </w:tc>
        <w:tc>
          <w:tcPr>
            <w:tcW w:w="1511" w:type="dxa"/>
            <w:noWrap/>
            <w:hideMark/>
          </w:tcPr>
          <w:p w14:paraId="0439EA2E" w14:textId="77777777" w:rsidR="00663EF7" w:rsidRPr="00157637" w:rsidRDefault="00663EF7" w:rsidP="00E976D2">
            <w:pPr>
              <w:pStyle w:val="NormalWeb"/>
              <w:rPr>
                <w:sz w:val="20"/>
                <w:szCs w:val="20"/>
              </w:rPr>
            </w:pPr>
            <w:r w:rsidRPr="00157637">
              <w:rPr>
                <w:sz w:val="20"/>
                <w:szCs w:val="20"/>
              </w:rPr>
              <w:t>13.9</w:t>
            </w:r>
          </w:p>
        </w:tc>
        <w:tc>
          <w:tcPr>
            <w:tcW w:w="1236" w:type="dxa"/>
            <w:noWrap/>
            <w:hideMark/>
          </w:tcPr>
          <w:p w14:paraId="3CD9873B" w14:textId="77777777" w:rsidR="00663EF7" w:rsidRPr="00157637" w:rsidRDefault="00663EF7" w:rsidP="00E976D2">
            <w:pPr>
              <w:pStyle w:val="NormalWeb"/>
              <w:rPr>
                <w:sz w:val="20"/>
                <w:szCs w:val="20"/>
              </w:rPr>
            </w:pPr>
            <w:r w:rsidRPr="00157637">
              <w:rPr>
                <w:sz w:val="20"/>
                <w:szCs w:val="20"/>
              </w:rPr>
              <w:t>7.5</w:t>
            </w:r>
          </w:p>
        </w:tc>
        <w:tc>
          <w:tcPr>
            <w:tcW w:w="993" w:type="dxa"/>
            <w:noWrap/>
            <w:hideMark/>
          </w:tcPr>
          <w:p w14:paraId="0025B5D5" w14:textId="77777777" w:rsidR="00663EF7" w:rsidRPr="00157637" w:rsidRDefault="00663EF7" w:rsidP="00E976D2">
            <w:pPr>
              <w:pStyle w:val="NormalWeb"/>
              <w:rPr>
                <w:sz w:val="20"/>
                <w:szCs w:val="20"/>
              </w:rPr>
            </w:pPr>
            <w:r w:rsidRPr="00157637">
              <w:rPr>
                <w:sz w:val="20"/>
                <w:szCs w:val="20"/>
              </w:rPr>
              <w:t>1221</w:t>
            </w:r>
          </w:p>
        </w:tc>
      </w:tr>
      <w:tr w:rsidR="00663EF7" w:rsidRPr="00157637" w14:paraId="4D903FA0" w14:textId="77777777" w:rsidTr="00E976D2">
        <w:trPr>
          <w:trHeight w:val="300"/>
        </w:trPr>
        <w:tc>
          <w:tcPr>
            <w:tcW w:w="1224" w:type="dxa"/>
            <w:noWrap/>
            <w:hideMark/>
          </w:tcPr>
          <w:p w14:paraId="1A077B3E" w14:textId="77777777" w:rsidR="00663EF7" w:rsidRPr="00157637" w:rsidRDefault="00663EF7" w:rsidP="00E976D2">
            <w:pPr>
              <w:pStyle w:val="NormalWeb"/>
              <w:rPr>
                <w:sz w:val="20"/>
                <w:szCs w:val="20"/>
              </w:rPr>
            </w:pPr>
            <w:r w:rsidRPr="00157637">
              <w:rPr>
                <w:sz w:val="20"/>
                <w:szCs w:val="20"/>
              </w:rPr>
              <w:t>Common shortfin squid</w:t>
            </w:r>
          </w:p>
        </w:tc>
        <w:tc>
          <w:tcPr>
            <w:tcW w:w="1279" w:type="dxa"/>
            <w:noWrap/>
            <w:hideMark/>
          </w:tcPr>
          <w:p w14:paraId="2C0FB5EB" w14:textId="77777777" w:rsidR="00663EF7" w:rsidRPr="00157637" w:rsidRDefault="00663EF7" w:rsidP="00E976D2">
            <w:pPr>
              <w:pStyle w:val="NormalWeb"/>
              <w:rPr>
                <w:i/>
                <w:iCs/>
                <w:sz w:val="18"/>
                <w:szCs w:val="18"/>
              </w:rPr>
            </w:pPr>
            <w:r w:rsidRPr="00157637">
              <w:rPr>
                <w:i/>
                <w:iCs/>
                <w:sz w:val="18"/>
                <w:szCs w:val="18"/>
              </w:rPr>
              <w:t>Illex illecebrosus</w:t>
            </w:r>
          </w:p>
        </w:tc>
        <w:tc>
          <w:tcPr>
            <w:tcW w:w="1460" w:type="dxa"/>
            <w:noWrap/>
            <w:hideMark/>
          </w:tcPr>
          <w:p w14:paraId="71C2BB48" w14:textId="77777777" w:rsidR="00663EF7" w:rsidRPr="00157637" w:rsidRDefault="00663EF7" w:rsidP="00E976D2">
            <w:pPr>
              <w:pStyle w:val="NormalWeb"/>
              <w:rPr>
                <w:sz w:val="16"/>
                <w:szCs w:val="16"/>
              </w:rPr>
            </w:pPr>
            <w:r w:rsidRPr="00157637">
              <w:rPr>
                <w:sz w:val="16"/>
                <w:szCs w:val="16"/>
              </w:rPr>
              <w:t>Important food source</w:t>
            </w:r>
          </w:p>
        </w:tc>
        <w:tc>
          <w:tcPr>
            <w:tcW w:w="1511" w:type="dxa"/>
            <w:noWrap/>
            <w:hideMark/>
          </w:tcPr>
          <w:p w14:paraId="56979ADD" w14:textId="77777777" w:rsidR="00663EF7" w:rsidRPr="00157637" w:rsidRDefault="00663EF7" w:rsidP="00E976D2">
            <w:pPr>
              <w:pStyle w:val="NormalWeb"/>
              <w:rPr>
                <w:sz w:val="20"/>
                <w:szCs w:val="20"/>
              </w:rPr>
            </w:pPr>
            <w:r w:rsidRPr="00157637">
              <w:rPr>
                <w:sz w:val="20"/>
                <w:szCs w:val="20"/>
              </w:rPr>
              <w:t>5.51</w:t>
            </w:r>
          </w:p>
        </w:tc>
        <w:tc>
          <w:tcPr>
            <w:tcW w:w="1511" w:type="dxa"/>
            <w:noWrap/>
            <w:hideMark/>
          </w:tcPr>
          <w:p w14:paraId="111CE4BC" w14:textId="77777777" w:rsidR="00663EF7" w:rsidRPr="00157637" w:rsidRDefault="00663EF7" w:rsidP="00E976D2">
            <w:pPr>
              <w:pStyle w:val="NormalWeb"/>
              <w:rPr>
                <w:sz w:val="20"/>
                <w:szCs w:val="20"/>
              </w:rPr>
            </w:pPr>
            <w:r w:rsidRPr="00157637">
              <w:rPr>
                <w:sz w:val="20"/>
                <w:szCs w:val="20"/>
              </w:rPr>
              <w:t>18.07</w:t>
            </w:r>
          </w:p>
        </w:tc>
        <w:tc>
          <w:tcPr>
            <w:tcW w:w="1236" w:type="dxa"/>
            <w:noWrap/>
            <w:hideMark/>
          </w:tcPr>
          <w:p w14:paraId="1C7FA89C" w14:textId="77777777" w:rsidR="00663EF7" w:rsidRPr="00157637" w:rsidRDefault="00663EF7" w:rsidP="00E976D2">
            <w:pPr>
              <w:pStyle w:val="NormalWeb"/>
              <w:rPr>
                <w:sz w:val="20"/>
                <w:szCs w:val="20"/>
              </w:rPr>
            </w:pPr>
            <w:r w:rsidRPr="00157637">
              <w:rPr>
                <w:sz w:val="20"/>
                <w:szCs w:val="20"/>
              </w:rPr>
              <w:t>57.6</w:t>
            </w:r>
          </w:p>
        </w:tc>
        <w:tc>
          <w:tcPr>
            <w:tcW w:w="993" w:type="dxa"/>
            <w:noWrap/>
            <w:hideMark/>
          </w:tcPr>
          <w:p w14:paraId="687437DE" w14:textId="77777777" w:rsidR="00663EF7" w:rsidRPr="00157637" w:rsidRDefault="00663EF7" w:rsidP="00E976D2">
            <w:pPr>
              <w:pStyle w:val="NormalWeb"/>
              <w:rPr>
                <w:sz w:val="20"/>
                <w:szCs w:val="20"/>
              </w:rPr>
            </w:pPr>
            <w:r w:rsidRPr="00157637">
              <w:rPr>
                <w:sz w:val="20"/>
                <w:szCs w:val="20"/>
              </w:rPr>
              <w:t>434</w:t>
            </w:r>
          </w:p>
        </w:tc>
      </w:tr>
      <w:tr w:rsidR="00663EF7" w:rsidRPr="00157637" w14:paraId="3B564223" w14:textId="77777777" w:rsidTr="00E976D2">
        <w:trPr>
          <w:trHeight w:val="300"/>
        </w:trPr>
        <w:tc>
          <w:tcPr>
            <w:tcW w:w="1224" w:type="dxa"/>
            <w:noWrap/>
            <w:hideMark/>
          </w:tcPr>
          <w:p w14:paraId="31E5C042" w14:textId="77777777" w:rsidR="00663EF7" w:rsidRPr="00157637" w:rsidRDefault="00663EF7" w:rsidP="00E976D2">
            <w:pPr>
              <w:pStyle w:val="NormalWeb"/>
              <w:rPr>
                <w:sz w:val="20"/>
                <w:szCs w:val="20"/>
              </w:rPr>
            </w:pPr>
            <w:r w:rsidRPr="00157637">
              <w:rPr>
                <w:sz w:val="20"/>
                <w:szCs w:val="20"/>
              </w:rPr>
              <w:t>Cusk</w:t>
            </w:r>
          </w:p>
        </w:tc>
        <w:tc>
          <w:tcPr>
            <w:tcW w:w="1279" w:type="dxa"/>
            <w:noWrap/>
            <w:hideMark/>
          </w:tcPr>
          <w:p w14:paraId="560D635D" w14:textId="77777777" w:rsidR="00663EF7" w:rsidRPr="00157637" w:rsidRDefault="00663EF7" w:rsidP="00E976D2">
            <w:pPr>
              <w:pStyle w:val="NormalWeb"/>
              <w:rPr>
                <w:i/>
                <w:iCs/>
                <w:sz w:val="18"/>
                <w:szCs w:val="18"/>
              </w:rPr>
            </w:pPr>
            <w:r w:rsidRPr="00157637">
              <w:rPr>
                <w:i/>
                <w:iCs/>
                <w:sz w:val="18"/>
                <w:szCs w:val="18"/>
              </w:rPr>
              <w:t>Brosme brosme</w:t>
            </w:r>
          </w:p>
        </w:tc>
        <w:tc>
          <w:tcPr>
            <w:tcW w:w="1460" w:type="dxa"/>
            <w:noWrap/>
            <w:hideMark/>
          </w:tcPr>
          <w:p w14:paraId="5AA9DA40" w14:textId="77777777" w:rsidR="00663EF7" w:rsidRPr="00157637" w:rsidRDefault="00663EF7" w:rsidP="00E976D2">
            <w:pPr>
              <w:pStyle w:val="NormalWeb"/>
              <w:rPr>
                <w:sz w:val="16"/>
                <w:szCs w:val="16"/>
              </w:rPr>
            </w:pPr>
            <w:r w:rsidRPr="00157637">
              <w:rPr>
                <w:sz w:val="16"/>
                <w:szCs w:val="16"/>
              </w:rPr>
              <w:t>Endangered species</w:t>
            </w:r>
          </w:p>
        </w:tc>
        <w:tc>
          <w:tcPr>
            <w:tcW w:w="1511" w:type="dxa"/>
            <w:noWrap/>
            <w:hideMark/>
          </w:tcPr>
          <w:p w14:paraId="41269F91" w14:textId="77777777" w:rsidR="00663EF7" w:rsidRPr="00157637" w:rsidRDefault="00663EF7" w:rsidP="00E976D2">
            <w:pPr>
              <w:pStyle w:val="NormalWeb"/>
              <w:rPr>
                <w:sz w:val="20"/>
                <w:szCs w:val="20"/>
              </w:rPr>
            </w:pPr>
            <w:r w:rsidRPr="00157637">
              <w:rPr>
                <w:sz w:val="20"/>
                <w:szCs w:val="20"/>
              </w:rPr>
              <w:t>5.55</w:t>
            </w:r>
          </w:p>
        </w:tc>
        <w:tc>
          <w:tcPr>
            <w:tcW w:w="1511" w:type="dxa"/>
            <w:noWrap/>
            <w:hideMark/>
          </w:tcPr>
          <w:p w14:paraId="01C4611C" w14:textId="77777777" w:rsidR="00663EF7" w:rsidRPr="00157637" w:rsidRDefault="00663EF7" w:rsidP="00E976D2">
            <w:pPr>
              <w:pStyle w:val="NormalWeb"/>
              <w:rPr>
                <w:sz w:val="20"/>
                <w:szCs w:val="20"/>
              </w:rPr>
            </w:pPr>
            <w:r w:rsidRPr="00157637">
              <w:rPr>
                <w:sz w:val="20"/>
                <w:szCs w:val="20"/>
              </w:rPr>
              <w:t>11.9</w:t>
            </w:r>
          </w:p>
        </w:tc>
        <w:tc>
          <w:tcPr>
            <w:tcW w:w="1236" w:type="dxa"/>
            <w:noWrap/>
            <w:hideMark/>
          </w:tcPr>
          <w:p w14:paraId="65CE2412" w14:textId="77777777" w:rsidR="00663EF7" w:rsidRPr="00157637" w:rsidRDefault="00663EF7" w:rsidP="00E976D2">
            <w:pPr>
              <w:pStyle w:val="NormalWeb"/>
              <w:rPr>
                <w:sz w:val="20"/>
                <w:szCs w:val="20"/>
              </w:rPr>
            </w:pPr>
            <w:r w:rsidRPr="00157637">
              <w:rPr>
                <w:sz w:val="20"/>
                <w:szCs w:val="20"/>
              </w:rPr>
              <w:t>18</w:t>
            </w:r>
          </w:p>
        </w:tc>
        <w:tc>
          <w:tcPr>
            <w:tcW w:w="993" w:type="dxa"/>
            <w:noWrap/>
            <w:hideMark/>
          </w:tcPr>
          <w:p w14:paraId="304AA986" w14:textId="77777777" w:rsidR="00663EF7" w:rsidRPr="00157637" w:rsidRDefault="00663EF7" w:rsidP="00E976D2">
            <w:pPr>
              <w:pStyle w:val="NormalWeb"/>
              <w:rPr>
                <w:sz w:val="20"/>
                <w:szCs w:val="20"/>
              </w:rPr>
            </w:pPr>
            <w:r w:rsidRPr="00157637">
              <w:rPr>
                <w:sz w:val="20"/>
                <w:szCs w:val="20"/>
              </w:rPr>
              <w:t>549</w:t>
            </w:r>
          </w:p>
        </w:tc>
      </w:tr>
      <w:tr w:rsidR="00663EF7" w:rsidRPr="00157637" w14:paraId="5C86EEEB" w14:textId="77777777" w:rsidTr="00E976D2">
        <w:trPr>
          <w:trHeight w:val="300"/>
        </w:trPr>
        <w:tc>
          <w:tcPr>
            <w:tcW w:w="1224" w:type="dxa"/>
            <w:noWrap/>
            <w:hideMark/>
          </w:tcPr>
          <w:p w14:paraId="773404FD" w14:textId="77777777" w:rsidR="00663EF7" w:rsidRPr="00157637" w:rsidRDefault="00663EF7" w:rsidP="00E976D2">
            <w:pPr>
              <w:pStyle w:val="NormalWeb"/>
              <w:rPr>
                <w:sz w:val="20"/>
                <w:szCs w:val="20"/>
              </w:rPr>
            </w:pPr>
            <w:r w:rsidRPr="00157637">
              <w:rPr>
                <w:sz w:val="20"/>
                <w:szCs w:val="20"/>
              </w:rPr>
              <w:t>(ESS/WSS) haddock</w:t>
            </w:r>
          </w:p>
        </w:tc>
        <w:tc>
          <w:tcPr>
            <w:tcW w:w="1279" w:type="dxa"/>
            <w:noWrap/>
            <w:hideMark/>
          </w:tcPr>
          <w:p w14:paraId="21B05AAB" w14:textId="77777777" w:rsidR="00663EF7" w:rsidRPr="00157637" w:rsidRDefault="00663EF7" w:rsidP="00E976D2">
            <w:pPr>
              <w:pStyle w:val="NormalWeb"/>
              <w:rPr>
                <w:i/>
                <w:iCs/>
                <w:sz w:val="18"/>
                <w:szCs w:val="18"/>
              </w:rPr>
            </w:pPr>
            <w:r w:rsidRPr="00157637">
              <w:rPr>
                <w:i/>
                <w:iCs/>
                <w:sz w:val="18"/>
                <w:szCs w:val="18"/>
              </w:rPr>
              <w:t>Melanogrammus aeglefinus</w:t>
            </w:r>
          </w:p>
        </w:tc>
        <w:tc>
          <w:tcPr>
            <w:tcW w:w="1460" w:type="dxa"/>
            <w:noWrap/>
            <w:hideMark/>
          </w:tcPr>
          <w:p w14:paraId="0593163C" w14:textId="77777777" w:rsidR="00663EF7" w:rsidRPr="00157637" w:rsidRDefault="00663EF7" w:rsidP="00E976D2">
            <w:pPr>
              <w:pStyle w:val="NormalWeb"/>
              <w:rPr>
                <w:sz w:val="16"/>
                <w:szCs w:val="16"/>
              </w:rPr>
            </w:pPr>
            <w:r w:rsidRPr="00157637">
              <w:rPr>
                <w:sz w:val="16"/>
                <w:szCs w:val="16"/>
              </w:rPr>
              <w:t>Commercial fish</w:t>
            </w:r>
          </w:p>
        </w:tc>
        <w:tc>
          <w:tcPr>
            <w:tcW w:w="1511" w:type="dxa"/>
            <w:noWrap/>
            <w:hideMark/>
          </w:tcPr>
          <w:p w14:paraId="76C8B38A" w14:textId="77777777" w:rsidR="00663EF7" w:rsidRPr="00157637" w:rsidRDefault="00663EF7" w:rsidP="00E976D2">
            <w:pPr>
              <w:pStyle w:val="NormalWeb"/>
              <w:rPr>
                <w:sz w:val="20"/>
                <w:szCs w:val="20"/>
              </w:rPr>
            </w:pPr>
            <w:r w:rsidRPr="00157637">
              <w:rPr>
                <w:sz w:val="20"/>
                <w:szCs w:val="20"/>
              </w:rPr>
              <w:t>1</w:t>
            </w:r>
          </w:p>
        </w:tc>
        <w:tc>
          <w:tcPr>
            <w:tcW w:w="1511" w:type="dxa"/>
            <w:noWrap/>
            <w:hideMark/>
          </w:tcPr>
          <w:p w14:paraId="0C9CBABC" w14:textId="77777777" w:rsidR="00663EF7" w:rsidRPr="00157637" w:rsidRDefault="00663EF7" w:rsidP="00E976D2">
            <w:pPr>
              <w:pStyle w:val="NormalWeb"/>
              <w:rPr>
                <w:sz w:val="20"/>
                <w:szCs w:val="20"/>
              </w:rPr>
            </w:pPr>
            <w:r w:rsidRPr="00157637">
              <w:rPr>
                <w:sz w:val="20"/>
                <w:szCs w:val="20"/>
              </w:rPr>
              <w:t>13</w:t>
            </w:r>
          </w:p>
        </w:tc>
        <w:tc>
          <w:tcPr>
            <w:tcW w:w="1236" w:type="dxa"/>
            <w:noWrap/>
            <w:hideMark/>
          </w:tcPr>
          <w:p w14:paraId="73B46CAD" w14:textId="77777777" w:rsidR="00663EF7" w:rsidRPr="00157637" w:rsidRDefault="00663EF7" w:rsidP="00E976D2">
            <w:pPr>
              <w:pStyle w:val="NormalWeb"/>
              <w:rPr>
                <w:sz w:val="20"/>
                <w:szCs w:val="20"/>
              </w:rPr>
            </w:pPr>
            <w:r w:rsidRPr="00157637">
              <w:rPr>
                <w:sz w:val="20"/>
                <w:szCs w:val="20"/>
              </w:rPr>
              <w:t>10</w:t>
            </w:r>
          </w:p>
        </w:tc>
        <w:tc>
          <w:tcPr>
            <w:tcW w:w="993" w:type="dxa"/>
            <w:noWrap/>
            <w:hideMark/>
          </w:tcPr>
          <w:p w14:paraId="6BBA1365" w14:textId="77777777" w:rsidR="00663EF7" w:rsidRPr="00157637" w:rsidRDefault="00663EF7" w:rsidP="00E976D2">
            <w:pPr>
              <w:pStyle w:val="NormalWeb"/>
              <w:rPr>
                <w:sz w:val="20"/>
                <w:szCs w:val="20"/>
              </w:rPr>
            </w:pPr>
            <w:r w:rsidRPr="00157637">
              <w:rPr>
                <w:sz w:val="20"/>
                <w:szCs w:val="20"/>
              </w:rPr>
              <w:t>220</w:t>
            </w:r>
          </w:p>
        </w:tc>
      </w:tr>
      <w:tr w:rsidR="00663EF7" w:rsidRPr="00157637" w14:paraId="49FB9284" w14:textId="77777777" w:rsidTr="00E976D2">
        <w:trPr>
          <w:trHeight w:val="300"/>
        </w:trPr>
        <w:tc>
          <w:tcPr>
            <w:tcW w:w="1224" w:type="dxa"/>
            <w:noWrap/>
            <w:hideMark/>
          </w:tcPr>
          <w:p w14:paraId="3F88967F" w14:textId="77777777" w:rsidR="00663EF7" w:rsidRPr="00157637" w:rsidRDefault="00663EF7" w:rsidP="00E976D2">
            <w:pPr>
              <w:pStyle w:val="NormalWeb"/>
              <w:rPr>
                <w:sz w:val="20"/>
                <w:szCs w:val="20"/>
              </w:rPr>
            </w:pPr>
            <w:r w:rsidRPr="00157637">
              <w:rPr>
                <w:sz w:val="20"/>
                <w:szCs w:val="20"/>
              </w:rPr>
              <w:t>Little skate</w:t>
            </w:r>
          </w:p>
        </w:tc>
        <w:tc>
          <w:tcPr>
            <w:tcW w:w="1279" w:type="dxa"/>
            <w:noWrap/>
            <w:hideMark/>
          </w:tcPr>
          <w:p w14:paraId="760259E7" w14:textId="77777777" w:rsidR="00663EF7" w:rsidRPr="00157637" w:rsidRDefault="00663EF7" w:rsidP="00E976D2">
            <w:pPr>
              <w:pStyle w:val="NormalWeb"/>
              <w:rPr>
                <w:i/>
                <w:iCs/>
                <w:sz w:val="18"/>
                <w:szCs w:val="18"/>
              </w:rPr>
            </w:pPr>
            <w:r w:rsidRPr="00157637">
              <w:rPr>
                <w:i/>
                <w:iCs/>
                <w:sz w:val="18"/>
                <w:szCs w:val="18"/>
              </w:rPr>
              <w:t>Leucoraja erinacea</w:t>
            </w:r>
          </w:p>
        </w:tc>
        <w:tc>
          <w:tcPr>
            <w:tcW w:w="1460" w:type="dxa"/>
            <w:noWrap/>
            <w:hideMark/>
          </w:tcPr>
          <w:p w14:paraId="533FF5F7" w14:textId="77777777" w:rsidR="00663EF7" w:rsidRPr="00157637" w:rsidRDefault="00663EF7" w:rsidP="00E976D2">
            <w:pPr>
              <w:pStyle w:val="NormalWeb"/>
              <w:rPr>
                <w:sz w:val="16"/>
                <w:szCs w:val="16"/>
              </w:rPr>
            </w:pPr>
            <w:r w:rsidRPr="00157637">
              <w:rPr>
                <w:sz w:val="16"/>
                <w:szCs w:val="16"/>
              </w:rPr>
              <w:t>Sensitive population</w:t>
            </w:r>
          </w:p>
        </w:tc>
        <w:tc>
          <w:tcPr>
            <w:tcW w:w="1511" w:type="dxa"/>
            <w:noWrap/>
            <w:hideMark/>
          </w:tcPr>
          <w:p w14:paraId="57CBF918" w14:textId="77777777" w:rsidR="00663EF7" w:rsidRPr="00157637" w:rsidRDefault="00663EF7" w:rsidP="00E976D2">
            <w:pPr>
              <w:pStyle w:val="NormalWeb"/>
              <w:rPr>
                <w:sz w:val="20"/>
                <w:szCs w:val="20"/>
              </w:rPr>
            </w:pPr>
            <w:r w:rsidRPr="00157637">
              <w:rPr>
                <w:sz w:val="20"/>
                <w:szCs w:val="20"/>
              </w:rPr>
              <w:t>8.47</w:t>
            </w:r>
          </w:p>
        </w:tc>
        <w:tc>
          <w:tcPr>
            <w:tcW w:w="1511" w:type="dxa"/>
            <w:noWrap/>
            <w:hideMark/>
          </w:tcPr>
          <w:p w14:paraId="471FEAEE" w14:textId="77777777" w:rsidR="00663EF7" w:rsidRPr="00157637" w:rsidRDefault="00663EF7" w:rsidP="00E976D2">
            <w:pPr>
              <w:pStyle w:val="NormalWeb"/>
              <w:rPr>
                <w:sz w:val="20"/>
                <w:szCs w:val="20"/>
              </w:rPr>
            </w:pPr>
            <w:r w:rsidRPr="00157637">
              <w:rPr>
                <w:sz w:val="20"/>
                <w:szCs w:val="20"/>
              </w:rPr>
              <w:t>17.04</w:t>
            </w:r>
          </w:p>
        </w:tc>
        <w:tc>
          <w:tcPr>
            <w:tcW w:w="1236" w:type="dxa"/>
            <w:noWrap/>
            <w:hideMark/>
          </w:tcPr>
          <w:p w14:paraId="2E8484CE" w14:textId="77777777" w:rsidR="00663EF7" w:rsidRPr="00157637" w:rsidRDefault="00663EF7" w:rsidP="00E976D2">
            <w:pPr>
              <w:pStyle w:val="NormalWeb"/>
              <w:rPr>
                <w:sz w:val="20"/>
                <w:szCs w:val="20"/>
              </w:rPr>
            </w:pPr>
            <w:r w:rsidRPr="00157637">
              <w:rPr>
                <w:sz w:val="20"/>
                <w:szCs w:val="20"/>
              </w:rPr>
              <w:t>32</w:t>
            </w:r>
          </w:p>
        </w:tc>
        <w:tc>
          <w:tcPr>
            <w:tcW w:w="993" w:type="dxa"/>
            <w:noWrap/>
            <w:hideMark/>
          </w:tcPr>
          <w:p w14:paraId="2CE78C3C" w14:textId="77777777" w:rsidR="00663EF7" w:rsidRPr="00157637" w:rsidRDefault="00663EF7" w:rsidP="00E976D2">
            <w:pPr>
              <w:pStyle w:val="NormalWeb"/>
              <w:rPr>
                <w:sz w:val="20"/>
                <w:szCs w:val="20"/>
              </w:rPr>
            </w:pPr>
            <w:r w:rsidRPr="00157637">
              <w:rPr>
                <w:sz w:val="20"/>
                <w:szCs w:val="20"/>
              </w:rPr>
              <w:t>152</w:t>
            </w:r>
          </w:p>
        </w:tc>
      </w:tr>
      <w:tr w:rsidR="00663EF7" w:rsidRPr="00157637" w14:paraId="787AD37F" w14:textId="77777777" w:rsidTr="00E976D2">
        <w:trPr>
          <w:trHeight w:val="300"/>
        </w:trPr>
        <w:tc>
          <w:tcPr>
            <w:tcW w:w="1224" w:type="dxa"/>
            <w:noWrap/>
            <w:hideMark/>
          </w:tcPr>
          <w:p w14:paraId="5330BF0C" w14:textId="77777777" w:rsidR="00663EF7" w:rsidRPr="00157637" w:rsidRDefault="00663EF7" w:rsidP="00E976D2">
            <w:pPr>
              <w:pStyle w:val="NormalWeb"/>
              <w:rPr>
                <w:sz w:val="20"/>
                <w:szCs w:val="20"/>
              </w:rPr>
            </w:pPr>
            <w:r w:rsidRPr="00157637">
              <w:rPr>
                <w:sz w:val="20"/>
                <w:szCs w:val="20"/>
              </w:rPr>
              <w:t>Loggerhead turtle</w:t>
            </w:r>
          </w:p>
        </w:tc>
        <w:tc>
          <w:tcPr>
            <w:tcW w:w="1279" w:type="dxa"/>
            <w:noWrap/>
            <w:hideMark/>
          </w:tcPr>
          <w:p w14:paraId="101E1B2F" w14:textId="77777777" w:rsidR="00663EF7" w:rsidRPr="00157637" w:rsidRDefault="00663EF7" w:rsidP="00E976D2">
            <w:pPr>
              <w:pStyle w:val="NormalWeb"/>
              <w:rPr>
                <w:i/>
                <w:iCs/>
                <w:sz w:val="18"/>
                <w:szCs w:val="18"/>
              </w:rPr>
            </w:pPr>
            <w:r w:rsidRPr="00157637">
              <w:rPr>
                <w:i/>
                <w:iCs/>
                <w:sz w:val="18"/>
                <w:szCs w:val="18"/>
              </w:rPr>
              <w:t>Caretta caretta</w:t>
            </w:r>
          </w:p>
        </w:tc>
        <w:tc>
          <w:tcPr>
            <w:tcW w:w="1460" w:type="dxa"/>
            <w:noWrap/>
            <w:hideMark/>
          </w:tcPr>
          <w:p w14:paraId="6E059C29" w14:textId="77777777" w:rsidR="00663EF7" w:rsidRPr="00157637" w:rsidRDefault="00663EF7" w:rsidP="00E976D2">
            <w:pPr>
              <w:pStyle w:val="NormalWeb"/>
              <w:rPr>
                <w:sz w:val="16"/>
                <w:szCs w:val="16"/>
              </w:rPr>
            </w:pPr>
            <w:r w:rsidRPr="00157637">
              <w:rPr>
                <w:sz w:val="16"/>
                <w:szCs w:val="16"/>
              </w:rPr>
              <w:t>Vulnerable species</w:t>
            </w:r>
          </w:p>
        </w:tc>
        <w:tc>
          <w:tcPr>
            <w:tcW w:w="1511" w:type="dxa"/>
            <w:noWrap/>
            <w:hideMark/>
          </w:tcPr>
          <w:p w14:paraId="6844B2AC" w14:textId="77777777" w:rsidR="00663EF7" w:rsidRPr="00157637" w:rsidRDefault="00663EF7" w:rsidP="00E976D2">
            <w:pPr>
              <w:pStyle w:val="NormalWeb"/>
              <w:rPr>
                <w:sz w:val="20"/>
                <w:szCs w:val="20"/>
              </w:rPr>
            </w:pPr>
            <w:r w:rsidRPr="00157637">
              <w:rPr>
                <w:sz w:val="20"/>
                <w:szCs w:val="20"/>
              </w:rPr>
              <w:t>15.31</w:t>
            </w:r>
          </w:p>
        </w:tc>
        <w:tc>
          <w:tcPr>
            <w:tcW w:w="1511" w:type="dxa"/>
            <w:noWrap/>
            <w:hideMark/>
          </w:tcPr>
          <w:p w14:paraId="2E877256" w14:textId="77777777" w:rsidR="00663EF7" w:rsidRPr="00157637" w:rsidRDefault="00663EF7" w:rsidP="00E976D2">
            <w:pPr>
              <w:pStyle w:val="NormalWeb"/>
              <w:rPr>
                <w:sz w:val="20"/>
                <w:szCs w:val="20"/>
              </w:rPr>
            </w:pPr>
            <w:r w:rsidRPr="00157637">
              <w:rPr>
                <w:sz w:val="20"/>
                <w:szCs w:val="20"/>
              </w:rPr>
              <w:t>27.9</w:t>
            </w:r>
          </w:p>
        </w:tc>
        <w:tc>
          <w:tcPr>
            <w:tcW w:w="1236" w:type="dxa"/>
            <w:noWrap/>
            <w:hideMark/>
          </w:tcPr>
          <w:p w14:paraId="1D3A1EC4" w14:textId="77777777" w:rsidR="00663EF7" w:rsidRPr="00157637" w:rsidRDefault="00663EF7" w:rsidP="00E976D2">
            <w:pPr>
              <w:pStyle w:val="NormalWeb"/>
              <w:rPr>
                <w:sz w:val="20"/>
                <w:szCs w:val="20"/>
              </w:rPr>
            </w:pPr>
            <w:r w:rsidRPr="00157637">
              <w:rPr>
                <w:sz w:val="20"/>
                <w:szCs w:val="20"/>
              </w:rPr>
              <w:t>0</w:t>
            </w:r>
          </w:p>
        </w:tc>
        <w:tc>
          <w:tcPr>
            <w:tcW w:w="993" w:type="dxa"/>
            <w:noWrap/>
            <w:hideMark/>
          </w:tcPr>
          <w:p w14:paraId="59BB10A8" w14:textId="77777777" w:rsidR="00663EF7" w:rsidRPr="00157637" w:rsidRDefault="00663EF7" w:rsidP="00E976D2">
            <w:pPr>
              <w:pStyle w:val="NormalWeb"/>
              <w:rPr>
                <w:sz w:val="20"/>
                <w:szCs w:val="20"/>
              </w:rPr>
            </w:pPr>
            <w:r w:rsidRPr="00157637">
              <w:rPr>
                <w:sz w:val="20"/>
                <w:szCs w:val="20"/>
              </w:rPr>
              <w:t>250</w:t>
            </w:r>
          </w:p>
        </w:tc>
      </w:tr>
      <w:tr w:rsidR="00663EF7" w:rsidRPr="00157637" w14:paraId="3FDF69EC" w14:textId="77777777" w:rsidTr="00E976D2">
        <w:trPr>
          <w:trHeight w:val="300"/>
        </w:trPr>
        <w:tc>
          <w:tcPr>
            <w:tcW w:w="1224" w:type="dxa"/>
            <w:noWrap/>
            <w:hideMark/>
          </w:tcPr>
          <w:p w14:paraId="1B10A081" w14:textId="77777777" w:rsidR="00663EF7" w:rsidRPr="00157637" w:rsidRDefault="00663EF7" w:rsidP="00E976D2">
            <w:pPr>
              <w:pStyle w:val="NormalWeb"/>
              <w:rPr>
                <w:sz w:val="20"/>
                <w:szCs w:val="20"/>
              </w:rPr>
            </w:pPr>
            <w:r w:rsidRPr="00157637">
              <w:rPr>
                <w:sz w:val="20"/>
                <w:szCs w:val="20"/>
              </w:rPr>
              <w:t>Monkfish</w:t>
            </w:r>
          </w:p>
        </w:tc>
        <w:tc>
          <w:tcPr>
            <w:tcW w:w="1279" w:type="dxa"/>
            <w:noWrap/>
            <w:hideMark/>
          </w:tcPr>
          <w:p w14:paraId="67EA47F5" w14:textId="77777777" w:rsidR="00663EF7" w:rsidRPr="00157637" w:rsidRDefault="00663EF7" w:rsidP="00E976D2">
            <w:pPr>
              <w:pStyle w:val="NormalWeb"/>
              <w:rPr>
                <w:i/>
                <w:iCs/>
                <w:sz w:val="18"/>
                <w:szCs w:val="18"/>
              </w:rPr>
            </w:pPr>
            <w:r w:rsidRPr="00157637">
              <w:rPr>
                <w:i/>
                <w:iCs/>
                <w:sz w:val="18"/>
                <w:szCs w:val="18"/>
              </w:rPr>
              <w:t>Lophius americanus</w:t>
            </w:r>
          </w:p>
        </w:tc>
        <w:tc>
          <w:tcPr>
            <w:tcW w:w="1460" w:type="dxa"/>
            <w:noWrap/>
            <w:hideMark/>
          </w:tcPr>
          <w:p w14:paraId="21D76CB4" w14:textId="77777777" w:rsidR="00663EF7" w:rsidRPr="00157637" w:rsidRDefault="00663EF7" w:rsidP="00E976D2">
            <w:pPr>
              <w:pStyle w:val="NormalWeb"/>
              <w:rPr>
                <w:sz w:val="16"/>
                <w:szCs w:val="16"/>
              </w:rPr>
            </w:pPr>
            <w:r w:rsidRPr="00157637">
              <w:rPr>
                <w:sz w:val="16"/>
                <w:szCs w:val="16"/>
              </w:rPr>
              <w:t>Commercial fish/Sensitive population</w:t>
            </w:r>
          </w:p>
        </w:tc>
        <w:tc>
          <w:tcPr>
            <w:tcW w:w="1511" w:type="dxa"/>
            <w:noWrap/>
            <w:hideMark/>
          </w:tcPr>
          <w:p w14:paraId="6072020A" w14:textId="77777777" w:rsidR="00663EF7" w:rsidRPr="00157637" w:rsidRDefault="00663EF7" w:rsidP="00E976D2">
            <w:pPr>
              <w:pStyle w:val="NormalWeb"/>
              <w:rPr>
                <w:sz w:val="20"/>
                <w:szCs w:val="20"/>
              </w:rPr>
            </w:pPr>
            <w:r w:rsidRPr="00157637">
              <w:rPr>
                <w:sz w:val="20"/>
                <w:szCs w:val="20"/>
              </w:rPr>
              <w:t>6.42</w:t>
            </w:r>
          </w:p>
        </w:tc>
        <w:tc>
          <w:tcPr>
            <w:tcW w:w="1511" w:type="dxa"/>
            <w:noWrap/>
            <w:hideMark/>
          </w:tcPr>
          <w:p w14:paraId="10C532DF" w14:textId="77777777" w:rsidR="00663EF7" w:rsidRPr="00157637" w:rsidRDefault="00663EF7" w:rsidP="00E976D2">
            <w:pPr>
              <w:pStyle w:val="NormalWeb"/>
              <w:rPr>
                <w:sz w:val="20"/>
                <w:szCs w:val="20"/>
              </w:rPr>
            </w:pPr>
            <w:r w:rsidRPr="00157637">
              <w:rPr>
                <w:sz w:val="20"/>
                <w:szCs w:val="20"/>
              </w:rPr>
              <w:t>18.33</w:t>
            </w:r>
          </w:p>
        </w:tc>
        <w:tc>
          <w:tcPr>
            <w:tcW w:w="1236" w:type="dxa"/>
            <w:noWrap/>
            <w:hideMark/>
          </w:tcPr>
          <w:p w14:paraId="783D4470" w14:textId="77777777" w:rsidR="00663EF7" w:rsidRPr="00157637" w:rsidRDefault="00663EF7" w:rsidP="00E976D2">
            <w:pPr>
              <w:pStyle w:val="NormalWeb"/>
              <w:rPr>
                <w:sz w:val="20"/>
                <w:szCs w:val="20"/>
              </w:rPr>
            </w:pPr>
            <w:r w:rsidRPr="00157637">
              <w:rPr>
                <w:sz w:val="20"/>
                <w:szCs w:val="20"/>
              </w:rPr>
              <w:t>60.55</w:t>
            </w:r>
          </w:p>
        </w:tc>
        <w:tc>
          <w:tcPr>
            <w:tcW w:w="993" w:type="dxa"/>
            <w:noWrap/>
            <w:hideMark/>
          </w:tcPr>
          <w:p w14:paraId="61777C10" w14:textId="77777777" w:rsidR="00663EF7" w:rsidRPr="00157637" w:rsidRDefault="00663EF7" w:rsidP="00E976D2">
            <w:pPr>
              <w:pStyle w:val="NormalWeb"/>
              <w:rPr>
                <w:sz w:val="20"/>
                <w:szCs w:val="20"/>
              </w:rPr>
            </w:pPr>
            <w:r w:rsidRPr="00157637">
              <w:rPr>
                <w:sz w:val="20"/>
                <w:szCs w:val="20"/>
              </w:rPr>
              <w:t>352</w:t>
            </w:r>
          </w:p>
        </w:tc>
      </w:tr>
      <w:tr w:rsidR="00663EF7" w:rsidRPr="00157637" w14:paraId="45D381EC" w14:textId="77777777" w:rsidTr="00E976D2">
        <w:trPr>
          <w:trHeight w:val="300"/>
        </w:trPr>
        <w:tc>
          <w:tcPr>
            <w:tcW w:w="1224" w:type="dxa"/>
            <w:noWrap/>
            <w:hideMark/>
          </w:tcPr>
          <w:p w14:paraId="78EF6317" w14:textId="77777777" w:rsidR="00663EF7" w:rsidRPr="00157637" w:rsidRDefault="00663EF7" w:rsidP="00E976D2">
            <w:pPr>
              <w:pStyle w:val="NormalWeb"/>
              <w:rPr>
                <w:sz w:val="20"/>
                <w:szCs w:val="20"/>
              </w:rPr>
            </w:pPr>
            <w:r w:rsidRPr="00157637">
              <w:rPr>
                <w:sz w:val="20"/>
                <w:szCs w:val="20"/>
              </w:rPr>
              <w:t>North Atlantic Right whale</w:t>
            </w:r>
          </w:p>
        </w:tc>
        <w:tc>
          <w:tcPr>
            <w:tcW w:w="1279" w:type="dxa"/>
            <w:noWrap/>
            <w:hideMark/>
          </w:tcPr>
          <w:p w14:paraId="12B959D3" w14:textId="77777777" w:rsidR="00663EF7" w:rsidRPr="00157637" w:rsidRDefault="00663EF7" w:rsidP="00E976D2">
            <w:pPr>
              <w:pStyle w:val="NormalWeb"/>
              <w:rPr>
                <w:i/>
                <w:iCs/>
                <w:sz w:val="18"/>
                <w:szCs w:val="18"/>
              </w:rPr>
            </w:pPr>
            <w:r w:rsidRPr="00157637">
              <w:rPr>
                <w:i/>
                <w:iCs/>
                <w:sz w:val="18"/>
                <w:szCs w:val="18"/>
              </w:rPr>
              <w:t>Eubalaena glacialis</w:t>
            </w:r>
          </w:p>
        </w:tc>
        <w:tc>
          <w:tcPr>
            <w:tcW w:w="1460" w:type="dxa"/>
            <w:noWrap/>
            <w:hideMark/>
          </w:tcPr>
          <w:p w14:paraId="6BB7BFDA" w14:textId="77777777" w:rsidR="00663EF7" w:rsidRPr="00157637" w:rsidRDefault="00663EF7" w:rsidP="00E976D2">
            <w:pPr>
              <w:pStyle w:val="NormalWeb"/>
              <w:rPr>
                <w:sz w:val="16"/>
                <w:szCs w:val="16"/>
              </w:rPr>
            </w:pPr>
            <w:r w:rsidRPr="00157637">
              <w:rPr>
                <w:sz w:val="16"/>
                <w:szCs w:val="16"/>
              </w:rPr>
              <w:t>Critically Endangered</w:t>
            </w:r>
          </w:p>
        </w:tc>
        <w:tc>
          <w:tcPr>
            <w:tcW w:w="1511" w:type="dxa"/>
            <w:noWrap/>
            <w:hideMark/>
          </w:tcPr>
          <w:p w14:paraId="034803FD" w14:textId="77777777" w:rsidR="00663EF7" w:rsidRPr="00157637" w:rsidRDefault="00663EF7" w:rsidP="00E976D2">
            <w:pPr>
              <w:pStyle w:val="NormalWeb"/>
              <w:rPr>
                <w:sz w:val="20"/>
                <w:szCs w:val="20"/>
              </w:rPr>
            </w:pPr>
            <w:r w:rsidRPr="00157637">
              <w:rPr>
                <w:sz w:val="20"/>
                <w:szCs w:val="20"/>
              </w:rPr>
              <w:t>7.94</w:t>
            </w:r>
          </w:p>
        </w:tc>
        <w:tc>
          <w:tcPr>
            <w:tcW w:w="1511" w:type="dxa"/>
            <w:noWrap/>
            <w:hideMark/>
          </w:tcPr>
          <w:p w14:paraId="7CCDA2B3" w14:textId="77777777" w:rsidR="00663EF7" w:rsidRPr="00157637" w:rsidRDefault="00663EF7" w:rsidP="00E976D2">
            <w:pPr>
              <w:pStyle w:val="NormalWeb"/>
              <w:rPr>
                <w:sz w:val="20"/>
                <w:szCs w:val="20"/>
              </w:rPr>
            </w:pPr>
            <w:r w:rsidRPr="00157637">
              <w:rPr>
                <w:sz w:val="20"/>
                <w:szCs w:val="20"/>
              </w:rPr>
              <w:t>23.94</w:t>
            </w:r>
          </w:p>
        </w:tc>
        <w:tc>
          <w:tcPr>
            <w:tcW w:w="1236" w:type="dxa"/>
            <w:noWrap/>
            <w:hideMark/>
          </w:tcPr>
          <w:p w14:paraId="77E7AA28" w14:textId="77777777" w:rsidR="00663EF7" w:rsidRPr="00157637" w:rsidRDefault="00663EF7" w:rsidP="00E976D2">
            <w:pPr>
              <w:pStyle w:val="NormalWeb"/>
              <w:rPr>
                <w:sz w:val="20"/>
                <w:szCs w:val="20"/>
              </w:rPr>
            </w:pPr>
            <w:r w:rsidRPr="00157637">
              <w:rPr>
                <w:sz w:val="20"/>
                <w:szCs w:val="20"/>
              </w:rPr>
              <w:t>0</w:t>
            </w:r>
          </w:p>
        </w:tc>
        <w:tc>
          <w:tcPr>
            <w:tcW w:w="993" w:type="dxa"/>
            <w:noWrap/>
            <w:hideMark/>
          </w:tcPr>
          <w:p w14:paraId="0D77BE7D" w14:textId="77777777" w:rsidR="00663EF7" w:rsidRPr="00157637" w:rsidRDefault="00663EF7" w:rsidP="00E976D2">
            <w:pPr>
              <w:pStyle w:val="NormalWeb"/>
              <w:rPr>
                <w:sz w:val="20"/>
                <w:szCs w:val="20"/>
              </w:rPr>
            </w:pPr>
            <w:r w:rsidRPr="00157637">
              <w:rPr>
                <w:sz w:val="20"/>
                <w:szCs w:val="20"/>
              </w:rPr>
              <w:t>200</w:t>
            </w:r>
          </w:p>
        </w:tc>
      </w:tr>
      <w:tr w:rsidR="00663EF7" w:rsidRPr="00157637" w14:paraId="71B60001" w14:textId="77777777" w:rsidTr="00E976D2">
        <w:trPr>
          <w:trHeight w:val="300"/>
        </w:trPr>
        <w:tc>
          <w:tcPr>
            <w:tcW w:w="1224" w:type="dxa"/>
            <w:noWrap/>
            <w:hideMark/>
          </w:tcPr>
          <w:p w14:paraId="5E2C23A2" w14:textId="77777777" w:rsidR="00663EF7" w:rsidRPr="00157637" w:rsidRDefault="00663EF7" w:rsidP="00E976D2">
            <w:pPr>
              <w:pStyle w:val="NormalWeb"/>
              <w:rPr>
                <w:sz w:val="20"/>
                <w:szCs w:val="20"/>
              </w:rPr>
            </w:pPr>
            <w:r w:rsidRPr="00157637">
              <w:rPr>
                <w:sz w:val="20"/>
                <w:szCs w:val="20"/>
              </w:rPr>
              <w:t>Northern Bottlenose whale</w:t>
            </w:r>
          </w:p>
        </w:tc>
        <w:tc>
          <w:tcPr>
            <w:tcW w:w="1279" w:type="dxa"/>
            <w:noWrap/>
            <w:hideMark/>
          </w:tcPr>
          <w:p w14:paraId="5E5FE314" w14:textId="77777777" w:rsidR="00663EF7" w:rsidRPr="00157637" w:rsidRDefault="00663EF7" w:rsidP="00E976D2">
            <w:pPr>
              <w:pStyle w:val="NormalWeb"/>
              <w:rPr>
                <w:i/>
                <w:iCs/>
                <w:sz w:val="18"/>
                <w:szCs w:val="18"/>
              </w:rPr>
            </w:pPr>
            <w:r w:rsidRPr="00157637">
              <w:rPr>
                <w:i/>
                <w:iCs/>
                <w:sz w:val="18"/>
                <w:szCs w:val="18"/>
              </w:rPr>
              <w:t>Hyperoodon ampullatus</w:t>
            </w:r>
          </w:p>
        </w:tc>
        <w:tc>
          <w:tcPr>
            <w:tcW w:w="1460" w:type="dxa"/>
            <w:noWrap/>
            <w:hideMark/>
          </w:tcPr>
          <w:p w14:paraId="1F975F51" w14:textId="77777777" w:rsidR="00663EF7" w:rsidRPr="00157637" w:rsidRDefault="00663EF7" w:rsidP="00E976D2">
            <w:pPr>
              <w:pStyle w:val="NormalWeb"/>
              <w:rPr>
                <w:sz w:val="16"/>
                <w:szCs w:val="16"/>
              </w:rPr>
            </w:pPr>
            <w:r w:rsidRPr="00157637">
              <w:rPr>
                <w:sz w:val="16"/>
                <w:szCs w:val="16"/>
              </w:rPr>
              <w:t>Depleted species</w:t>
            </w:r>
          </w:p>
        </w:tc>
        <w:tc>
          <w:tcPr>
            <w:tcW w:w="1511" w:type="dxa"/>
            <w:noWrap/>
            <w:hideMark/>
          </w:tcPr>
          <w:p w14:paraId="0D30733B" w14:textId="77777777" w:rsidR="00663EF7" w:rsidRPr="00157637" w:rsidRDefault="00663EF7" w:rsidP="00E976D2">
            <w:pPr>
              <w:pStyle w:val="NormalWeb"/>
              <w:rPr>
                <w:sz w:val="20"/>
                <w:szCs w:val="20"/>
              </w:rPr>
            </w:pPr>
            <w:r w:rsidRPr="00157637">
              <w:rPr>
                <w:sz w:val="20"/>
                <w:szCs w:val="20"/>
              </w:rPr>
              <w:t>3.57</w:t>
            </w:r>
          </w:p>
        </w:tc>
        <w:tc>
          <w:tcPr>
            <w:tcW w:w="1511" w:type="dxa"/>
            <w:noWrap/>
            <w:hideMark/>
          </w:tcPr>
          <w:p w14:paraId="16C158E1" w14:textId="77777777" w:rsidR="00663EF7" w:rsidRPr="00157637" w:rsidRDefault="00663EF7" w:rsidP="00E976D2">
            <w:pPr>
              <w:pStyle w:val="NormalWeb"/>
              <w:rPr>
                <w:sz w:val="20"/>
                <w:szCs w:val="20"/>
              </w:rPr>
            </w:pPr>
            <w:r w:rsidRPr="00157637">
              <w:rPr>
                <w:sz w:val="20"/>
                <w:szCs w:val="20"/>
              </w:rPr>
              <w:t>19.32</w:t>
            </w:r>
          </w:p>
        </w:tc>
        <w:tc>
          <w:tcPr>
            <w:tcW w:w="1236" w:type="dxa"/>
            <w:noWrap/>
            <w:hideMark/>
          </w:tcPr>
          <w:p w14:paraId="127B7D4B" w14:textId="77777777" w:rsidR="00663EF7" w:rsidRPr="00157637" w:rsidRDefault="00663EF7" w:rsidP="00E976D2">
            <w:pPr>
              <w:pStyle w:val="NormalWeb"/>
              <w:rPr>
                <w:sz w:val="20"/>
                <w:szCs w:val="20"/>
              </w:rPr>
            </w:pPr>
            <w:r w:rsidRPr="00157637">
              <w:rPr>
                <w:sz w:val="20"/>
                <w:szCs w:val="20"/>
              </w:rPr>
              <w:t>1000</w:t>
            </w:r>
          </w:p>
        </w:tc>
        <w:tc>
          <w:tcPr>
            <w:tcW w:w="993" w:type="dxa"/>
            <w:noWrap/>
            <w:hideMark/>
          </w:tcPr>
          <w:p w14:paraId="268259A6" w14:textId="77777777" w:rsidR="00663EF7" w:rsidRPr="00157637" w:rsidRDefault="00663EF7" w:rsidP="00E976D2">
            <w:pPr>
              <w:pStyle w:val="NormalWeb"/>
              <w:rPr>
                <w:sz w:val="20"/>
                <w:szCs w:val="20"/>
              </w:rPr>
            </w:pPr>
            <w:r w:rsidRPr="00157637">
              <w:rPr>
                <w:sz w:val="20"/>
                <w:szCs w:val="20"/>
              </w:rPr>
              <w:t>2000</w:t>
            </w:r>
          </w:p>
        </w:tc>
      </w:tr>
      <w:tr w:rsidR="00663EF7" w:rsidRPr="00157637" w14:paraId="5C477283" w14:textId="77777777" w:rsidTr="00E976D2">
        <w:trPr>
          <w:trHeight w:val="300"/>
        </w:trPr>
        <w:tc>
          <w:tcPr>
            <w:tcW w:w="1224" w:type="dxa"/>
            <w:noWrap/>
            <w:hideMark/>
          </w:tcPr>
          <w:p w14:paraId="6E2B2A3C" w14:textId="77777777" w:rsidR="00663EF7" w:rsidRPr="00157637" w:rsidRDefault="00663EF7" w:rsidP="00E976D2">
            <w:pPr>
              <w:pStyle w:val="NormalWeb"/>
              <w:rPr>
                <w:sz w:val="20"/>
                <w:szCs w:val="20"/>
              </w:rPr>
            </w:pPr>
            <w:r w:rsidRPr="00157637">
              <w:rPr>
                <w:sz w:val="20"/>
                <w:szCs w:val="20"/>
              </w:rPr>
              <w:t>Northern shrimp</w:t>
            </w:r>
          </w:p>
        </w:tc>
        <w:tc>
          <w:tcPr>
            <w:tcW w:w="1279" w:type="dxa"/>
            <w:noWrap/>
            <w:hideMark/>
          </w:tcPr>
          <w:p w14:paraId="09003404" w14:textId="77777777" w:rsidR="00663EF7" w:rsidRPr="00157637" w:rsidRDefault="00663EF7" w:rsidP="00E976D2">
            <w:pPr>
              <w:pStyle w:val="NormalWeb"/>
              <w:rPr>
                <w:i/>
                <w:iCs/>
                <w:sz w:val="18"/>
                <w:szCs w:val="18"/>
              </w:rPr>
            </w:pPr>
            <w:r w:rsidRPr="00157637">
              <w:rPr>
                <w:i/>
                <w:iCs/>
                <w:sz w:val="18"/>
                <w:szCs w:val="18"/>
              </w:rPr>
              <w:t>Pandalus borealis</w:t>
            </w:r>
          </w:p>
        </w:tc>
        <w:tc>
          <w:tcPr>
            <w:tcW w:w="1460" w:type="dxa"/>
            <w:noWrap/>
            <w:hideMark/>
          </w:tcPr>
          <w:p w14:paraId="67D82670" w14:textId="77777777" w:rsidR="00663EF7" w:rsidRPr="00157637" w:rsidRDefault="00663EF7" w:rsidP="00E976D2">
            <w:pPr>
              <w:pStyle w:val="NormalWeb"/>
              <w:rPr>
                <w:sz w:val="16"/>
                <w:szCs w:val="16"/>
              </w:rPr>
            </w:pPr>
            <w:r w:rsidRPr="00157637">
              <w:rPr>
                <w:sz w:val="16"/>
                <w:szCs w:val="16"/>
              </w:rPr>
              <w:t>Commercial fish</w:t>
            </w:r>
          </w:p>
        </w:tc>
        <w:tc>
          <w:tcPr>
            <w:tcW w:w="1511" w:type="dxa"/>
            <w:noWrap/>
            <w:hideMark/>
          </w:tcPr>
          <w:p w14:paraId="6A477E3C" w14:textId="77777777" w:rsidR="00663EF7" w:rsidRPr="00157637" w:rsidRDefault="00663EF7" w:rsidP="00E976D2">
            <w:pPr>
              <w:pStyle w:val="NormalWeb"/>
              <w:rPr>
                <w:sz w:val="20"/>
                <w:szCs w:val="20"/>
              </w:rPr>
            </w:pPr>
            <w:r w:rsidRPr="00157637">
              <w:rPr>
                <w:sz w:val="20"/>
                <w:szCs w:val="20"/>
              </w:rPr>
              <w:t>0</w:t>
            </w:r>
          </w:p>
        </w:tc>
        <w:tc>
          <w:tcPr>
            <w:tcW w:w="1511" w:type="dxa"/>
            <w:noWrap/>
            <w:hideMark/>
          </w:tcPr>
          <w:p w14:paraId="53C2C50C" w14:textId="77777777" w:rsidR="00663EF7" w:rsidRPr="00157637" w:rsidRDefault="00663EF7" w:rsidP="00E976D2">
            <w:pPr>
              <w:pStyle w:val="NormalWeb"/>
              <w:rPr>
                <w:sz w:val="20"/>
                <w:szCs w:val="20"/>
              </w:rPr>
            </w:pPr>
            <w:r w:rsidRPr="00157637">
              <w:rPr>
                <w:sz w:val="20"/>
                <w:szCs w:val="20"/>
              </w:rPr>
              <w:t>14</w:t>
            </w:r>
          </w:p>
        </w:tc>
        <w:tc>
          <w:tcPr>
            <w:tcW w:w="1236" w:type="dxa"/>
            <w:noWrap/>
            <w:hideMark/>
          </w:tcPr>
          <w:p w14:paraId="720E43DC" w14:textId="77777777" w:rsidR="00663EF7" w:rsidRPr="00157637" w:rsidRDefault="00663EF7" w:rsidP="00E976D2">
            <w:pPr>
              <w:pStyle w:val="NormalWeb"/>
              <w:rPr>
                <w:sz w:val="20"/>
                <w:szCs w:val="20"/>
              </w:rPr>
            </w:pPr>
            <w:r w:rsidRPr="00157637">
              <w:rPr>
                <w:sz w:val="20"/>
                <w:szCs w:val="20"/>
              </w:rPr>
              <w:t>50</w:t>
            </w:r>
          </w:p>
        </w:tc>
        <w:tc>
          <w:tcPr>
            <w:tcW w:w="993" w:type="dxa"/>
            <w:noWrap/>
            <w:hideMark/>
          </w:tcPr>
          <w:p w14:paraId="284E3B58" w14:textId="77777777" w:rsidR="00663EF7" w:rsidRPr="00157637" w:rsidRDefault="00663EF7" w:rsidP="00E976D2">
            <w:pPr>
              <w:pStyle w:val="NormalWeb"/>
              <w:rPr>
                <w:sz w:val="20"/>
                <w:szCs w:val="20"/>
              </w:rPr>
            </w:pPr>
            <w:r w:rsidRPr="00157637">
              <w:rPr>
                <w:sz w:val="20"/>
                <w:szCs w:val="20"/>
              </w:rPr>
              <w:t>500</w:t>
            </w:r>
          </w:p>
        </w:tc>
      </w:tr>
      <w:tr w:rsidR="00663EF7" w:rsidRPr="00157637" w14:paraId="33F4D35F" w14:textId="77777777" w:rsidTr="00E976D2">
        <w:trPr>
          <w:trHeight w:val="300"/>
        </w:trPr>
        <w:tc>
          <w:tcPr>
            <w:tcW w:w="1224" w:type="dxa"/>
            <w:noWrap/>
            <w:hideMark/>
          </w:tcPr>
          <w:p w14:paraId="3C00F9BC" w14:textId="77777777" w:rsidR="00663EF7" w:rsidRPr="00157637" w:rsidRDefault="00663EF7" w:rsidP="00E976D2">
            <w:pPr>
              <w:pStyle w:val="NormalWeb"/>
              <w:rPr>
                <w:sz w:val="20"/>
                <w:szCs w:val="20"/>
              </w:rPr>
            </w:pPr>
            <w:r w:rsidRPr="00157637">
              <w:rPr>
                <w:sz w:val="20"/>
                <w:szCs w:val="20"/>
              </w:rPr>
              <w:t>(ESS/WSS) pollock</w:t>
            </w:r>
          </w:p>
        </w:tc>
        <w:tc>
          <w:tcPr>
            <w:tcW w:w="1279" w:type="dxa"/>
            <w:noWrap/>
            <w:hideMark/>
          </w:tcPr>
          <w:p w14:paraId="0C797B97" w14:textId="77777777" w:rsidR="00663EF7" w:rsidRPr="00157637" w:rsidRDefault="00663EF7" w:rsidP="00E976D2">
            <w:pPr>
              <w:pStyle w:val="NormalWeb"/>
              <w:rPr>
                <w:i/>
                <w:iCs/>
                <w:sz w:val="18"/>
                <w:szCs w:val="18"/>
              </w:rPr>
            </w:pPr>
            <w:r w:rsidRPr="00157637">
              <w:rPr>
                <w:i/>
                <w:iCs/>
                <w:sz w:val="18"/>
                <w:szCs w:val="18"/>
              </w:rPr>
              <w:t>Pollachius virens</w:t>
            </w:r>
          </w:p>
        </w:tc>
        <w:tc>
          <w:tcPr>
            <w:tcW w:w="1460" w:type="dxa"/>
            <w:noWrap/>
            <w:hideMark/>
          </w:tcPr>
          <w:p w14:paraId="2B86FE9D" w14:textId="77777777" w:rsidR="00663EF7" w:rsidRPr="00157637" w:rsidRDefault="00663EF7" w:rsidP="00E976D2">
            <w:pPr>
              <w:pStyle w:val="NormalWeb"/>
              <w:rPr>
                <w:sz w:val="16"/>
                <w:szCs w:val="16"/>
              </w:rPr>
            </w:pPr>
            <w:r w:rsidRPr="00157637">
              <w:rPr>
                <w:sz w:val="16"/>
                <w:szCs w:val="16"/>
              </w:rPr>
              <w:t>Commercial fish/Sensitive population</w:t>
            </w:r>
          </w:p>
        </w:tc>
        <w:tc>
          <w:tcPr>
            <w:tcW w:w="1511" w:type="dxa"/>
            <w:noWrap/>
            <w:hideMark/>
          </w:tcPr>
          <w:p w14:paraId="74E28DB2" w14:textId="77777777" w:rsidR="00663EF7" w:rsidRPr="00157637" w:rsidRDefault="00663EF7" w:rsidP="00E976D2">
            <w:pPr>
              <w:pStyle w:val="NormalWeb"/>
              <w:rPr>
                <w:sz w:val="20"/>
                <w:szCs w:val="20"/>
              </w:rPr>
            </w:pPr>
            <w:r w:rsidRPr="00157637">
              <w:rPr>
                <w:sz w:val="20"/>
                <w:szCs w:val="20"/>
              </w:rPr>
              <w:t>7.13</w:t>
            </w:r>
          </w:p>
        </w:tc>
        <w:tc>
          <w:tcPr>
            <w:tcW w:w="1511" w:type="dxa"/>
            <w:noWrap/>
            <w:hideMark/>
          </w:tcPr>
          <w:p w14:paraId="3262DC80" w14:textId="77777777" w:rsidR="00663EF7" w:rsidRPr="00157637" w:rsidRDefault="00663EF7" w:rsidP="00E976D2">
            <w:pPr>
              <w:pStyle w:val="NormalWeb"/>
              <w:rPr>
                <w:sz w:val="20"/>
                <w:szCs w:val="20"/>
              </w:rPr>
            </w:pPr>
            <w:r w:rsidRPr="00157637">
              <w:rPr>
                <w:sz w:val="20"/>
                <w:szCs w:val="20"/>
              </w:rPr>
              <w:t>12.26</w:t>
            </w:r>
          </w:p>
        </w:tc>
        <w:tc>
          <w:tcPr>
            <w:tcW w:w="1236" w:type="dxa"/>
            <w:noWrap/>
            <w:hideMark/>
          </w:tcPr>
          <w:p w14:paraId="15B1F7A4" w14:textId="77777777" w:rsidR="00663EF7" w:rsidRPr="00157637" w:rsidRDefault="00663EF7" w:rsidP="00E976D2">
            <w:pPr>
              <w:pStyle w:val="NormalWeb"/>
              <w:rPr>
                <w:sz w:val="20"/>
                <w:szCs w:val="20"/>
              </w:rPr>
            </w:pPr>
            <w:r w:rsidRPr="00157637">
              <w:rPr>
                <w:sz w:val="20"/>
                <w:szCs w:val="20"/>
              </w:rPr>
              <w:t>46</w:t>
            </w:r>
          </w:p>
        </w:tc>
        <w:tc>
          <w:tcPr>
            <w:tcW w:w="993" w:type="dxa"/>
            <w:noWrap/>
            <w:hideMark/>
          </w:tcPr>
          <w:p w14:paraId="6775F996" w14:textId="77777777" w:rsidR="00663EF7" w:rsidRPr="00157637" w:rsidRDefault="00663EF7" w:rsidP="00E976D2">
            <w:pPr>
              <w:pStyle w:val="NormalWeb"/>
              <w:rPr>
                <w:sz w:val="20"/>
                <w:szCs w:val="20"/>
              </w:rPr>
            </w:pPr>
            <w:r w:rsidRPr="00157637">
              <w:rPr>
                <w:sz w:val="20"/>
                <w:szCs w:val="20"/>
              </w:rPr>
              <w:t>244.5</w:t>
            </w:r>
          </w:p>
        </w:tc>
      </w:tr>
      <w:tr w:rsidR="00663EF7" w:rsidRPr="00157637" w14:paraId="3C4C1287" w14:textId="77777777" w:rsidTr="00E976D2">
        <w:trPr>
          <w:trHeight w:val="300"/>
        </w:trPr>
        <w:tc>
          <w:tcPr>
            <w:tcW w:w="1224" w:type="dxa"/>
            <w:noWrap/>
            <w:hideMark/>
          </w:tcPr>
          <w:p w14:paraId="525DC238" w14:textId="77777777" w:rsidR="00663EF7" w:rsidRPr="00157637" w:rsidRDefault="00663EF7" w:rsidP="00E976D2">
            <w:pPr>
              <w:pStyle w:val="NormalWeb"/>
              <w:rPr>
                <w:sz w:val="20"/>
                <w:szCs w:val="20"/>
              </w:rPr>
            </w:pPr>
            <w:r w:rsidRPr="00157637">
              <w:rPr>
                <w:sz w:val="20"/>
                <w:szCs w:val="20"/>
              </w:rPr>
              <w:t>Porbeagle shark</w:t>
            </w:r>
          </w:p>
        </w:tc>
        <w:tc>
          <w:tcPr>
            <w:tcW w:w="1279" w:type="dxa"/>
            <w:noWrap/>
            <w:hideMark/>
          </w:tcPr>
          <w:p w14:paraId="71F0CEF5" w14:textId="77777777" w:rsidR="00663EF7" w:rsidRPr="00157637" w:rsidRDefault="00663EF7" w:rsidP="00E976D2">
            <w:pPr>
              <w:pStyle w:val="NormalWeb"/>
              <w:rPr>
                <w:i/>
                <w:iCs/>
                <w:sz w:val="18"/>
                <w:szCs w:val="18"/>
              </w:rPr>
            </w:pPr>
            <w:r w:rsidRPr="00157637">
              <w:rPr>
                <w:i/>
                <w:iCs/>
                <w:sz w:val="18"/>
                <w:szCs w:val="18"/>
              </w:rPr>
              <w:t>Lamna nasus</w:t>
            </w:r>
          </w:p>
        </w:tc>
        <w:tc>
          <w:tcPr>
            <w:tcW w:w="1460" w:type="dxa"/>
            <w:noWrap/>
            <w:hideMark/>
          </w:tcPr>
          <w:p w14:paraId="3E408D6E" w14:textId="77777777" w:rsidR="00663EF7" w:rsidRPr="00157637" w:rsidRDefault="00663EF7" w:rsidP="00E976D2">
            <w:pPr>
              <w:pStyle w:val="NormalWeb"/>
              <w:rPr>
                <w:sz w:val="16"/>
                <w:szCs w:val="16"/>
              </w:rPr>
            </w:pPr>
            <w:r w:rsidRPr="00157637">
              <w:rPr>
                <w:sz w:val="16"/>
                <w:szCs w:val="16"/>
              </w:rPr>
              <w:t>Vulnerable species</w:t>
            </w:r>
          </w:p>
        </w:tc>
        <w:tc>
          <w:tcPr>
            <w:tcW w:w="1511" w:type="dxa"/>
            <w:noWrap/>
            <w:hideMark/>
          </w:tcPr>
          <w:p w14:paraId="4D7E9BB0" w14:textId="77777777" w:rsidR="00663EF7" w:rsidRPr="00157637" w:rsidRDefault="00663EF7" w:rsidP="00E976D2">
            <w:pPr>
              <w:pStyle w:val="NormalWeb"/>
              <w:rPr>
                <w:sz w:val="20"/>
                <w:szCs w:val="20"/>
              </w:rPr>
            </w:pPr>
            <w:r w:rsidRPr="00157637">
              <w:rPr>
                <w:sz w:val="20"/>
                <w:szCs w:val="20"/>
              </w:rPr>
              <w:t>8.03</w:t>
            </w:r>
          </w:p>
        </w:tc>
        <w:tc>
          <w:tcPr>
            <w:tcW w:w="1511" w:type="dxa"/>
            <w:noWrap/>
            <w:hideMark/>
          </w:tcPr>
          <w:p w14:paraId="0D2789E7" w14:textId="77777777" w:rsidR="00663EF7" w:rsidRPr="00157637" w:rsidRDefault="00663EF7" w:rsidP="00E976D2">
            <w:pPr>
              <w:pStyle w:val="NormalWeb"/>
              <w:rPr>
                <w:sz w:val="20"/>
                <w:szCs w:val="20"/>
              </w:rPr>
            </w:pPr>
            <w:r w:rsidRPr="00157637">
              <w:rPr>
                <w:sz w:val="20"/>
                <w:szCs w:val="20"/>
              </w:rPr>
              <w:t>22.18</w:t>
            </w:r>
          </w:p>
        </w:tc>
        <w:tc>
          <w:tcPr>
            <w:tcW w:w="1236" w:type="dxa"/>
            <w:noWrap/>
            <w:hideMark/>
          </w:tcPr>
          <w:p w14:paraId="40E22A06" w14:textId="77777777" w:rsidR="00663EF7" w:rsidRPr="00157637" w:rsidRDefault="00663EF7" w:rsidP="00E976D2">
            <w:pPr>
              <w:pStyle w:val="NormalWeb"/>
              <w:rPr>
                <w:sz w:val="20"/>
                <w:szCs w:val="20"/>
              </w:rPr>
            </w:pPr>
            <w:r w:rsidRPr="00157637">
              <w:rPr>
                <w:sz w:val="20"/>
                <w:szCs w:val="20"/>
              </w:rPr>
              <w:t>0</w:t>
            </w:r>
          </w:p>
        </w:tc>
        <w:tc>
          <w:tcPr>
            <w:tcW w:w="993" w:type="dxa"/>
            <w:noWrap/>
            <w:hideMark/>
          </w:tcPr>
          <w:p w14:paraId="3F73107B" w14:textId="77777777" w:rsidR="00663EF7" w:rsidRPr="00157637" w:rsidRDefault="00663EF7" w:rsidP="00E976D2">
            <w:pPr>
              <w:pStyle w:val="NormalWeb"/>
              <w:rPr>
                <w:sz w:val="20"/>
                <w:szCs w:val="20"/>
              </w:rPr>
            </w:pPr>
            <w:r w:rsidRPr="00157637">
              <w:rPr>
                <w:sz w:val="20"/>
                <w:szCs w:val="20"/>
              </w:rPr>
              <w:t>1592</w:t>
            </w:r>
          </w:p>
        </w:tc>
      </w:tr>
      <w:tr w:rsidR="00663EF7" w:rsidRPr="00157637" w14:paraId="3571C126" w14:textId="77777777" w:rsidTr="00E976D2">
        <w:trPr>
          <w:trHeight w:val="300"/>
        </w:trPr>
        <w:tc>
          <w:tcPr>
            <w:tcW w:w="1224" w:type="dxa"/>
            <w:noWrap/>
            <w:hideMark/>
          </w:tcPr>
          <w:p w14:paraId="4D6FA8B2" w14:textId="77777777" w:rsidR="00663EF7" w:rsidRPr="00157637" w:rsidRDefault="00663EF7" w:rsidP="00E976D2">
            <w:pPr>
              <w:pStyle w:val="NormalWeb"/>
              <w:rPr>
                <w:sz w:val="20"/>
                <w:szCs w:val="20"/>
              </w:rPr>
            </w:pPr>
            <w:r w:rsidRPr="00157637">
              <w:rPr>
                <w:sz w:val="20"/>
                <w:szCs w:val="20"/>
              </w:rPr>
              <w:t>Redfish species (1)</w:t>
            </w:r>
          </w:p>
        </w:tc>
        <w:tc>
          <w:tcPr>
            <w:tcW w:w="1279" w:type="dxa"/>
            <w:noWrap/>
            <w:hideMark/>
          </w:tcPr>
          <w:p w14:paraId="4FA7A4D5" w14:textId="77777777" w:rsidR="00663EF7" w:rsidRPr="00157637" w:rsidRDefault="00663EF7" w:rsidP="00E976D2">
            <w:pPr>
              <w:pStyle w:val="NormalWeb"/>
              <w:rPr>
                <w:i/>
                <w:iCs/>
                <w:sz w:val="18"/>
                <w:szCs w:val="18"/>
              </w:rPr>
            </w:pPr>
            <w:r w:rsidRPr="00157637">
              <w:rPr>
                <w:i/>
                <w:iCs/>
                <w:sz w:val="18"/>
                <w:szCs w:val="18"/>
              </w:rPr>
              <w:t>Sebastes fasciatus</w:t>
            </w:r>
          </w:p>
        </w:tc>
        <w:tc>
          <w:tcPr>
            <w:tcW w:w="1460" w:type="dxa"/>
            <w:noWrap/>
            <w:hideMark/>
          </w:tcPr>
          <w:p w14:paraId="6D6B55FE" w14:textId="77777777" w:rsidR="00663EF7" w:rsidRPr="00157637" w:rsidRDefault="00663EF7" w:rsidP="00E976D2">
            <w:pPr>
              <w:pStyle w:val="NormalWeb"/>
              <w:rPr>
                <w:sz w:val="16"/>
                <w:szCs w:val="16"/>
              </w:rPr>
            </w:pPr>
            <w:r w:rsidRPr="00157637">
              <w:rPr>
                <w:sz w:val="16"/>
                <w:szCs w:val="16"/>
              </w:rPr>
              <w:t>Commercial fish/ Endangered</w:t>
            </w:r>
          </w:p>
        </w:tc>
        <w:tc>
          <w:tcPr>
            <w:tcW w:w="1511" w:type="dxa"/>
            <w:noWrap/>
            <w:hideMark/>
          </w:tcPr>
          <w:p w14:paraId="49CEF094" w14:textId="77777777" w:rsidR="00663EF7" w:rsidRPr="00157637" w:rsidRDefault="00663EF7" w:rsidP="00E976D2">
            <w:pPr>
              <w:pStyle w:val="NormalWeb"/>
              <w:rPr>
                <w:sz w:val="20"/>
                <w:szCs w:val="20"/>
              </w:rPr>
            </w:pPr>
            <w:r w:rsidRPr="00157637">
              <w:rPr>
                <w:sz w:val="20"/>
                <w:szCs w:val="20"/>
              </w:rPr>
              <w:t>3</w:t>
            </w:r>
          </w:p>
        </w:tc>
        <w:tc>
          <w:tcPr>
            <w:tcW w:w="1511" w:type="dxa"/>
            <w:noWrap/>
            <w:hideMark/>
          </w:tcPr>
          <w:p w14:paraId="22F0289F" w14:textId="77777777" w:rsidR="00663EF7" w:rsidRPr="00157637" w:rsidRDefault="00663EF7" w:rsidP="00E976D2">
            <w:pPr>
              <w:pStyle w:val="NormalWeb"/>
              <w:rPr>
                <w:sz w:val="20"/>
                <w:szCs w:val="20"/>
              </w:rPr>
            </w:pPr>
            <w:r w:rsidRPr="00157637">
              <w:rPr>
                <w:sz w:val="20"/>
                <w:szCs w:val="20"/>
              </w:rPr>
              <w:t>11.92</w:t>
            </w:r>
          </w:p>
        </w:tc>
        <w:tc>
          <w:tcPr>
            <w:tcW w:w="1236" w:type="dxa"/>
            <w:noWrap/>
            <w:hideMark/>
          </w:tcPr>
          <w:p w14:paraId="725320D8" w14:textId="77777777" w:rsidR="00663EF7" w:rsidRPr="00157637" w:rsidRDefault="00663EF7" w:rsidP="00E976D2">
            <w:pPr>
              <w:pStyle w:val="NormalWeb"/>
              <w:rPr>
                <w:sz w:val="20"/>
                <w:szCs w:val="20"/>
              </w:rPr>
            </w:pPr>
            <w:r w:rsidRPr="00157637">
              <w:rPr>
                <w:sz w:val="20"/>
                <w:szCs w:val="20"/>
              </w:rPr>
              <w:t>63</w:t>
            </w:r>
          </w:p>
        </w:tc>
        <w:tc>
          <w:tcPr>
            <w:tcW w:w="993" w:type="dxa"/>
            <w:noWrap/>
            <w:hideMark/>
          </w:tcPr>
          <w:p w14:paraId="7A1FEA70" w14:textId="77777777" w:rsidR="00663EF7" w:rsidRPr="00157637" w:rsidRDefault="00663EF7" w:rsidP="00E976D2">
            <w:pPr>
              <w:pStyle w:val="NormalWeb"/>
              <w:rPr>
                <w:sz w:val="20"/>
                <w:szCs w:val="20"/>
              </w:rPr>
            </w:pPr>
            <w:r w:rsidRPr="00157637">
              <w:rPr>
                <w:sz w:val="20"/>
                <w:szCs w:val="20"/>
              </w:rPr>
              <w:t>366</w:t>
            </w:r>
          </w:p>
        </w:tc>
      </w:tr>
      <w:tr w:rsidR="00663EF7" w:rsidRPr="00157637" w14:paraId="2591192B" w14:textId="77777777" w:rsidTr="00E976D2">
        <w:trPr>
          <w:trHeight w:val="300"/>
        </w:trPr>
        <w:tc>
          <w:tcPr>
            <w:tcW w:w="1224" w:type="dxa"/>
            <w:noWrap/>
            <w:hideMark/>
          </w:tcPr>
          <w:p w14:paraId="680BAF63" w14:textId="77777777" w:rsidR="00663EF7" w:rsidRPr="00157637" w:rsidRDefault="00663EF7" w:rsidP="00E976D2">
            <w:pPr>
              <w:pStyle w:val="NormalWeb"/>
              <w:rPr>
                <w:sz w:val="20"/>
                <w:szCs w:val="20"/>
              </w:rPr>
            </w:pPr>
            <w:r w:rsidRPr="00157637">
              <w:rPr>
                <w:sz w:val="20"/>
                <w:szCs w:val="20"/>
              </w:rPr>
              <w:t>Redfish species (2)</w:t>
            </w:r>
          </w:p>
        </w:tc>
        <w:tc>
          <w:tcPr>
            <w:tcW w:w="1279" w:type="dxa"/>
            <w:noWrap/>
            <w:hideMark/>
          </w:tcPr>
          <w:p w14:paraId="235447FA" w14:textId="77777777" w:rsidR="00663EF7" w:rsidRPr="00157637" w:rsidRDefault="00663EF7" w:rsidP="00E976D2">
            <w:pPr>
              <w:pStyle w:val="NormalWeb"/>
              <w:rPr>
                <w:i/>
                <w:iCs/>
                <w:sz w:val="18"/>
                <w:szCs w:val="18"/>
              </w:rPr>
            </w:pPr>
            <w:r w:rsidRPr="00157637">
              <w:rPr>
                <w:i/>
                <w:iCs/>
                <w:sz w:val="18"/>
                <w:szCs w:val="18"/>
              </w:rPr>
              <w:t>Sebastes mentella</w:t>
            </w:r>
          </w:p>
        </w:tc>
        <w:tc>
          <w:tcPr>
            <w:tcW w:w="1460" w:type="dxa"/>
            <w:noWrap/>
            <w:hideMark/>
          </w:tcPr>
          <w:p w14:paraId="735A0195" w14:textId="77777777" w:rsidR="00663EF7" w:rsidRPr="00157637" w:rsidRDefault="00663EF7" w:rsidP="00E976D2">
            <w:pPr>
              <w:pStyle w:val="NormalWeb"/>
              <w:rPr>
                <w:sz w:val="16"/>
                <w:szCs w:val="16"/>
              </w:rPr>
            </w:pPr>
            <w:r w:rsidRPr="00157637">
              <w:rPr>
                <w:sz w:val="16"/>
                <w:szCs w:val="16"/>
              </w:rPr>
              <w:t>Commercial fish/ Endangered</w:t>
            </w:r>
          </w:p>
        </w:tc>
        <w:tc>
          <w:tcPr>
            <w:tcW w:w="1511" w:type="dxa"/>
            <w:noWrap/>
            <w:hideMark/>
          </w:tcPr>
          <w:p w14:paraId="5EFBA112" w14:textId="77777777" w:rsidR="00663EF7" w:rsidRPr="00157637" w:rsidRDefault="00663EF7" w:rsidP="00E976D2">
            <w:pPr>
              <w:pStyle w:val="NormalWeb"/>
              <w:rPr>
                <w:sz w:val="20"/>
                <w:szCs w:val="20"/>
              </w:rPr>
            </w:pPr>
            <w:r w:rsidRPr="00157637">
              <w:rPr>
                <w:sz w:val="20"/>
                <w:szCs w:val="20"/>
              </w:rPr>
              <w:t>0.53</w:t>
            </w:r>
          </w:p>
        </w:tc>
        <w:tc>
          <w:tcPr>
            <w:tcW w:w="1511" w:type="dxa"/>
            <w:noWrap/>
            <w:hideMark/>
          </w:tcPr>
          <w:p w14:paraId="765F17C3" w14:textId="77777777" w:rsidR="00663EF7" w:rsidRPr="00157637" w:rsidRDefault="00663EF7" w:rsidP="00E976D2">
            <w:pPr>
              <w:pStyle w:val="NormalWeb"/>
              <w:rPr>
                <w:sz w:val="20"/>
                <w:szCs w:val="20"/>
              </w:rPr>
            </w:pPr>
            <w:r w:rsidRPr="00157637">
              <w:rPr>
                <w:sz w:val="20"/>
                <w:szCs w:val="20"/>
              </w:rPr>
              <w:t>5.9</w:t>
            </w:r>
          </w:p>
        </w:tc>
        <w:tc>
          <w:tcPr>
            <w:tcW w:w="1236" w:type="dxa"/>
            <w:noWrap/>
            <w:hideMark/>
          </w:tcPr>
          <w:p w14:paraId="391F8715" w14:textId="77777777" w:rsidR="00663EF7" w:rsidRPr="00157637" w:rsidRDefault="00663EF7" w:rsidP="00E976D2">
            <w:pPr>
              <w:pStyle w:val="NormalWeb"/>
              <w:rPr>
                <w:sz w:val="20"/>
                <w:szCs w:val="20"/>
              </w:rPr>
            </w:pPr>
            <w:r w:rsidRPr="00157637">
              <w:rPr>
                <w:sz w:val="20"/>
                <w:szCs w:val="20"/>
              </w:rPr>
              <w:t>127</w:t>
            </w:r>
          </w:p>
        </w:tc>
        <w:tc>
          <w:tcPr>
            <w:tcW w:w="993" w:type="dxa"/>
            <w:noWrap/>
            <w:hideMark/>
          </w:tcPr>
          <w:p w14:paraId="098DF232" w14:textId="77777777" w:rsidR="00663EF7" w:rsidRPr="00157637" w:rsidRDefault="00663EF7" w:rsidP="00E976D2">
            <w:pPr>
              <w:pStyle w:val="NormalWeb"/>
              <w:rPr>
                <w:sz w:val="20"/>
                <w:szCs w:val="20"/>
              </w:rPr>
            </w:pPr>
            <w:r w:rsidRPr="00157637">
              <w:rPr>
                <w:sz w:val="20"/>
                <w:szCs w:val="20"/>
              </w:rPr>
              <w:t>791</w:t>
            </w:r>
          </w:p>
        </w:tc>
      </w:tr>
      <w:tr w:rsidR="00663EF7" w:rsidRPr="00157637" w14:paraId="4688F1AF" w14:textId="77777777" w:rsidTr="00E976D2">
        <w:trPr>
          <w:trHeight w:val="300"/>
        </w:trPr>
        <w:tc>
          <w:tcPr>
            <w:tcW w:w="1224" w:type="dxa"/>
            <w:noWrap/>
            <w:hideMark/>
          </w:tcPr>
          <w:p w14:paraId="4A7F5884" w14:textId="77777777" w:rsidR="00663EF7" w:rsidRPr="00157637" w:rsidRDefault="00663EF7" w:rsidP="00E976D2">
            <w:pPr>
              <w:pStyle w:val="NormalWeb"/>
              <w:rPr>
                <w:sz w:val="20"/>
                <w:szCs w:val="20"/>
              </w:rPr>
            </w:pPr>
            <w:r w:rsidRPr="00157637">
              <w:rPr>
                <w:sz w:val="20"/>
                <w:szCs w:val="20"/>
              </w:rPr>
              <w:t>Smooth skate</w:t>
            </w:r>
          </w:p>
        </w:tc>
        <w:tc>
          <w:tcPr>
            <w:tcW w:w="1279" w:type="dxa"/>
            <w:noWrap/>
            <w:hideMark/>
          </w:tcPr>
          <w:p w14:paraId="1273AE40" w14:textId="77777777" w:rsidR="00663EF7" w:rsidRPr="00157637" w:rsidRDefault="00663EF7" w:rsidP="00E976D2">
            <w:pPr>
              <w:pStyle w:val="NormalWeb"/>
              <w:rPr>
                <w:i/>
                <w:iCs/>
                <w:sz w:val="18"/>
                <w:szCs w:val="18"/>
              </w:rPr>
            </w:pPr>
            <w:r w:rsidRPr="00157637">
              <w:rPr>
                <w:i/>
                <w:iCs/>
                <w:sz w:val="18"/>
                <w:szCs w:val="18"/>
              </w:rPr>
              <w:t>Malacoraja senta</w:t>
            </w:r>
          </w:p>
        </w:tc>
        <w:tc>
          <w:tcPr>
            <w:tcW w:w="1460" w:type="dxa"/>
            <w:noWrap/>
            <w:hideMark/>
          </w:tcPr>
          <w:p w14:paraId="7AF08F1C" w14:textId="77777777" w:rsidR="00663EF7" w:rsidRPr="00157637" w:rsidRDefault="00663EF7" w:rsidP="00E976D2">
            <w:pPr>
              <w:pStyle w:val="NormalWeb"/>
              <w:rPr>
                <w:sz w:val="16"/>
                <w:szCs w:val="16"/>
              </w:rPr>
            </w:pPr>
            <w:r w:rsidRPr="00157637">
              <w:rPr>
                <w:sz w:val="16"/>
                <w:szCs w:val="16"/>
              </w:rPr>
              <w:t>Special concern</w:t>
            </w:r>
          </w:p>
        </w:tc>
        <w:tc>
          <w:tcPr>
            <w:tcW w:w="1511" w:type="dxa"/>
            <w:noWrap/>
            <w:hideMark/>
          </w:tcPr>
          <w:p w14:paraId="79AF1869" w14:textId="77777777" w:rsidR="00663EF7" w:rsidRPr="00157637" w:rsidRDefault="00663EF7" w:rsidP="00E976D2">
            <w:pPr>
              <w:pStyle w:val="NormalWeb"/>
              <w:rPr>
                <w:sz w:val="20"/>
                <w:szCs w:val="20"/>
              </w:rPr>
            </w:pPr>
            <w:r w:rsidRPr="00157637">
              <w:rPr>
                <w:sz w:val="20"/>
                <w:szCs w:val="20"/>
              </w:rPr>
              <w:t>4.19</w:t>
            </w:r>
          </w:p>
        </w:tc>
        <w:tc>
          <w:tcPr>
            <w:tcW w:w="1511" w:type="dxa"/>
            <w:noWrap/>
            <w:hideMark/>
          </w:tcPr>
          <w:p w14:paraId="4D485C12" w14:textId="77777777" w:rsidR="00663EF7" w:rsidRPr="00157637" w:rsidRDefault="00663EF7" w:rsidP="00E976D2">
            <w:pPr>
              <w:pStyle w:val="NormalWeb"/>
              <w:rPr>
                <w:sz w:val="20"/>
                <w:szCs w:val="20"/>
              </w:rPr>
            </w:pPr>
            <w:r w:rsidRPr="00157637">
              <w:rPr>
                <w:sz w:val="20"/>
                <w:szCs w:val="20"/>
              </w:rPr>
              <w:t>11.38</w:t>
            </w:r>
          </w:p>
        </w:tc>
        <w:tc>
          <w:tcPr>
            <w:tcW w:w="1236" w:type="dxa"/>
            <w:noWrap/>
            <w:hideMark/>
          </w:tcPr>
          <w:p w14:paraId="6C00F5FA" w14:textId="77777777" w:rsidR="00663EF7" w:rsidRPr="00157637" w:rsidRDefault="00663EF7" w:rsidP="00E976D2">
            <w:pPr>
              <w:pStyle w:val="NormalWeb"/>
              <w:rPr>
                <w:sz w:val="20"/>
                <w:szCs w:val="20"/>
              </w:rPr>
            </w:pPr>
            <w:r w:rsidRPr="00157637">
              <w:rPr>
                <w:sz w:val="20"/>
                <w:szCs w:val="20"/>
              </w:rPr>
              <w:t>84</w:t>
            </w:r>
          </w:p>
        </w:tc>
        <w:tc>
          <w:tcPr>
            <w:tcW w:w="993" w:type="dxa"/>
            <w:noWrap/>
            <w:hideMark/>
          </w:tcPr>
          <w:p w14:paraId="7BE9770C" w14:textId="77777777" w:rsidR="00663EF7" w:rsidRPr="00157637" w:rsidRDefault="00663EF7" w:rsidP="00E976D2">
            <w:pPr>
              <w:pStyle w:val="NormalWeb"/>
              <w:rPr>
                <w:sz w:val="20"/>
                <w:szCs w:val="20"/>
              </w:rPr>
            </w:pPr>
            <w:r w:rsidRPr="00157637">
              <w:rPr>
                <w:sz w:val="20"/>
                <w:szCs w:val="20"/>
              </w:rPr>
              <w:t>426</w:t>
            </w:r>
          </w:p>
        </w:tc>
      </w:tr>
      <w:tr w:rsidR="00663EF7" w:rsidRPr="00157637" w14:paraId="7AC955C2" w14:textId="77777777" w:rsidTr="00E976D2">
        <w:trPr>
          <w:trHeight w:val="300"/>
        </w:trPr>
        <w:tc>
          <w:tcPr>
            <w:tcW w:w="1224" w:type="dxa"/>
            <w:noWrap/>
            <w:hideMark/>
          </w:tcPr>
          <w:p w14:paraId="0EAC96D3" w14:textId="77777777" w:rsidR="00663EF7" w:rsidRPr="00157637" w:rsidRDefault="00663EF7" w:rsidP="00E976D2">
            <w:pPr>
              <w:pStyle w:val="NormalWeb"/>
              <w:rPr>
                <w:sz w:val="20"/>
                <w:szCs w:val="20"/>
              </w:rPr>
            </w:pPr>
            <w:r w:rsidRPr="00157637">
              <w:rPr>
                <w:sz w:val="20"/>
                <w:szCs w:val="20"/>
              </w:rPr>
              <w:t>Snow crab</w:t>
            </w:r>
          </w:p>
        </w:tc>
        <w:tc>
          <w:tcPr>
            <w:tcW w:w="1279" w:type="dxa"/>
            <w:noWrap/>
            <w:hideMark/>
          </w:tcPr>
          <w:p w14:paraId="0E22E4BD" w14:textId="77777777" w:rsidR="00663EF7" w:rsidRPr="00157637" w:rsidRDefault="00663EF7" w:rsidP="00E976D2">
            <w:pPr>
              <w:pStyle w:val="NormalWeb"/>
              <w:rPr>
                <w:i/>
                <w:iCs/>
                <w:sz w:val="18"/>
                <w:szCs w:val="18"/>
              </w:rPr>
            </w:pPr>
            <w:r w:rsidRPr="00157637">
              <w:rPr>
                <w:i/>
                <w:iCs/>
                <w:sz w:val="18"/>
                <w:szCs w:val="18"/>
              </w:rPr>
              <w:t>Chionoecetes opilio</w:t>
            </w:r>
          </w:p>
        </w:tc>
        <w:tc>
          <w:tcPr>
            <w:tcW w:w="1460" w:type="dxa"/>
            <w:noWrap/>
            <w:hideMark/>
          </w:tcPr>
          <w:p w14:paraId="6BADD018" w14:textId="77777777" w:rsidR="00663EF7" w:rsidRPr="00157637" w:rsidRDefault="00663EF7" w:rsidP="00E976D2">
            <w:pPr>
              <w:pStyle w:val="NormalWeb"/>
              <w:rPr>
                <w:sz w:val="16"/>
                <w:szCs w:val="16"/>
              </w:rPr>
            </w:pPr>
            <w:r w:rsidRPr="00157637">
              <w:rPr>
                <w:sz w:val="16"/>
                <w:szCs w:val="16"/>
              </w:rPr>
              <w:t>Commercial fish</w:t>
            </w:r>
          </w:p>
        </w:tc>
        <w:tc>
          <w:tcPr>
            <w:tcW w:w="1511" w:type="dxa"/>
            <w:noWrap/>
            <w:hideMark/>
          </w:tcPr>
          <w:p w14:paraId="061513B8" w14:textId="77777777" w:rsidR="00663EF7" w:rsidRPr="00157637" w:rsidRDefault="00663EF7" w:rsidP="00E976D2">
            <w:pPr>
              <w:pStyle w:val="NormalWeb"/>
              <w:rPr>
                <w:sz w:val="20"/>
                <w:szCs w:val="20"/>
              </w:rPr>
            </w:pPr>
            <w:r w:rsidRPr="00157637">
              <w:rPr>
                <w:sz w:val="20"/>
                <w:szCs w:val="20"/>
              </w:rPr>
              <w:t>-1</w:t>
            </w:r>
          </w:p>
        </w:tc>
        <w:tc>
          <w:tcPr>
            <w:tcW w:w="1511" w:type="dxa"/>
            <w:noWrap/>
            <w:hideMark/>
          </w:tcPr>
          <w:p w14:paraId="71A23C01" w14:textId="77777777" w:rsidR="00663EF7" w:rsidRPr="00157637" w:rsidRDefault="00663EF7" w:rsidP="00E976D2">
            <w:pPr>
              <w:pStyle w:val="NormalWeb"/>
              <w:rPr>
                <w:sz w:val="20"/>
                <w:szCs w:val="20"/>
              </w:rPr>
            </w:pPr>
            <w:r w:rsidRPr="00157637">
              <w:rPr>
                <w:sz w:val="20"/>
                <w:szCs w:val="20"/>
              </w:rPr>
              <w:t>9.28</w:t>
            </w:r>
          </w:p>
        </w:tc>
        <w:tc>
          <w:tcPr>
            <w:tcW w:w="1236" w:type="dxa"/>
            <w:noWrap/>
            <w:hideMark/>
          </w:tcPr>
          <w:p w14:paraId="77E4DB1C" w14:textId="77777777" w:rsidR="00663EF7" w:rsidRPr="00157637" w:rsidRDefault="00663EF7" w:rsidP="00E976D2">
            <w:pPr>
              <w:pStyle w:val="NormalWeb"/>
              <w:rPr>
                <w:sz w:val="20"/>
                <w:szCs w:val="20"/>
              </w:rPr>
            </w:pPr>
            <w:r w:rsidRPr="00157637">
              <w:rPr>
                <w:sz w:val="20"/>
                <w:szCs w:val="20"/>
              </w:rPr>
              <w:t>77.5</w:t>
            </w:r>
          </w:p>
        </w:tc>
        <w:tc>
          <w:tcPr>
            <w:tcW w:w="993" w:type="dxa"/>
            <w:noWrap/>
            <w:hideMark/>
          </w:tcPr>
          <w:p w14:paraId="21B6BEFB" w14:textId="77777777" w:rsidR="00663EF7" w:rsidRPr="00157637" w:rsidRDefault="00663EF7" w:rsidP="00E976D2">
            <w:pPr>
              <w:pStyle w:val="NormalWeb"/>
              <w:rPr>
                <w:sz w:val="20"/>
                <w:szCs w:val="20"/>
              </w:rPr>
            </w:pPr>
            <w:r w:rsidRPr="00157637">
              <w:rPr>
                <w:sz w:val="20"/>
                <w:szCs w:val="20"/>
              </w:rPr>
              <w:t>373</w:t>
            </w:r>
          </w:p>
        </w:tc>
      </w:tr>
      <w:tr w:rsidR="00663EF7" w:rsidRPr="00157637" w14:paraId="71589771" w14:textId="77777777" w:rsidTr="00E976D2">
        <w:trPr>
          <w:trHeight w:val="300"/>
        </w:trPr>
        <w:tc>
          <w:tcPr>
            <w:tcW w:w="1224" w:type="dxa"/>
            <w:noWrap/>
            <w:hideMark/>
          </w:tcPr>
          <w:p w14:paraId="18EBE49F" w14:textId="77777777" w:rsidR="00663EF7" w:rsidRPr="00157637" w:rsidRDefault="00663EF7" w:rsidP="00E976D2">
            <w:pPr>
              <w:pStyle w:val="NormalWeb"/>
              <w:rPr>
                <w:sz w:val="20"/>
                <w:szCs w:val="20"/>
              </w:rPr>
            </w:pPr>
            <w:r w:rsidRPr="00157637">
              <w:rPr>
                <w:sz w:val="20"/>
                <w:szCs w:val="20"/>
              </w:rPr>
              <w:t>Spiny dogfish</w:t>
            </w:r>
          </w:p>
        </w:tc>
        <w:tc>
          <w:tcPr>
            <w:tcW w:w="1279" w:type="dxa"/>
            <w:noWrap/>
            <w:hideMark/>
          </w:tcPr>
          <w:p w14:paraId="2CAE6607" w14:textId="77777777" w:rsidR="00663EF7" w:rsidRPr="00157637" w:rsidRDefault="00663EF7" w:rsidP="00E976D2">
            <w:pPr>
              <w:pStyle w:val="NormalWeb"/>
              <w:rPr>
                <w:i/>
                <w:iCs/>
                <w:sz w:val="18"/>
                <w:szCs w:val="18"/>
              </w:rPr>
            </w:pPr>
            <w:r w:rsidRPr="00157637">
              <w:rPr>
                <w:i/>
                <w:iCs/>
                <w:sz w:val="18"/>
                <w:szCs w:val="18"/>
              </w:rPr>
              <w:t>Squalus acanthias</w:t>
            </w:r>
          </w:p>
        </w:tc>
        <w:tc>
          <w:tcPr>
            <w:tcW w:w="1460" w:type="dxa"/>
            <w:noWrap/>
            <w:hideMark/>
          </w:tcPr>
          <w:p w14:paraId="398CF236" w14:textId="77777777" w:rsidR="00663EF7" w:rsidRPr="00157637" w:rsidRDefault="00663EF7" w:rsidP="00E976D2">
            <w:pPr>
              <w:pStyle w:val="NormalWeb"/>
              <w:rPr>
                <w:sz w:val="16"/>
                <w:szCs w:val="16"/>
              </w:rPr>
            </w:pPr>
            <w:r w:rsidRPr="00157637">
              <w:rPr>
                <w:sz w:val="16"/>
                <w:szCs w:val="16"/>
              </w:rPr>
              <w:t>Commercial fish/ Threatened</w:t>
            </w:r>
          </w:p>
        </w:tc>
        <w:tc>
          <w:tcPr>
            <w:tcW w:w="1511" w:type="dxa"/>
            <w:noWrap/>
            <w:hideMark/>
          </w:tcPr>
          <w:p w14:paraId="6F34C905" w14:textId="77777777" w:rsidR="00663EF7" w:rsidRPr="00157637" w:rsidRDefault="00663EF7" w:rsidP="00E976D2">
            <w:pPr>
              <w:pStyle w:val="NormalWeb"/>
              <w:rPr>
                <w:sz w:val="20"/>
                <w:szCs w:val="20"/>
              </w:rPr>
            </w:pPr>
            <w:r w:rsidRPr="00157637">
              <w:rPr>
                <w:sz w:val="20"/>
                <w:szCs w:val="20"/>
              </w:rPr>
              <w:t>8.19</w:t>
            </w:r>
          </w:p>
        </w:tc>
        <w:tc>
          <w:tcPr>
            <w:tcW w:w="1511" w:type="dxa"/>
            <w:noWrap/>
            <w:hideMark/>
          </w:tcPr>
          <w:p w14:paraId="5710C8FD" w14:textId="77777777" w:rsidR="00663EF7" w:rsidRPr="00157637" w:rsidRDefault="00663EF7" w:rsidP="00E976D2">
            <w:pPr>
              <w:pStyle w:val="NormalWeb"/>
              <w:rPr>
                <w:sz w:val="20"/>
                <w:szCs w:val="20"/>
              </w:rPr>
            </w:pPr>
            <w:r w:rsidRPr="00157637">
              <w:rPr>
                <w:sz w:val="20"/>
                <w:szCs w:val="20"/>
              </w:rPr>
              <w:t>19.45</w:t>
            </w:r>
          </w:p>
        </w:tc>
        <w:tc>
          <w:tcPr>
            <w:tcW w:w="1236" w:type="dxa"/>
            <w:noWrap/>
            <w:hideMark/>
          </w:tcPr>
          <w:p w14:paraId="39FB7BA2" w14:textId="77777777" w:rsidR="00663EF7" w:rsidRPr="00157637" w:rsidRDefault="00663EF7" w:rsidP="00E976D2">
            <w:pPr>
              <w:pStyle w:val="NormalWeb"/>
              <w:rPr>
                <w:sz w:val="20"/>
                <w:szCs w:val="20"/>
              </w:rPr>
            </w:pPr>
            <w:r w:rsidRPr="00157637">
              <w:rPr>
                <w:sz w:val="20"/>
                <w:szCs w:val="20"/>
              </w:rPr>
              <w:t>39</w:t>
            </w:r>
          </w:p>
        </w:tc>
        <w:tc>
          <w:tcPr>
            <w:tcW w:w="993" w:type="dxa"/>
            <w:noWrap/>
            <w:hideMark/>
          </w:tcPr>
          <w:p w14:paraId="7FC2DB00" w14:textId="77777777" w:rsidR="00663EF7" w:rsidRPr="00157637" w:rsidRDefault="00663EF7" w:rsidP="00E976D2">
            <w:pPr>
              <w:pStyle w:val="NormalWeb"/>
              <w:rPr>
                <w:sz w:val="20"/>
                <w:szCs w:val="20"/>
              </w:rPr>
            </w:pPr>
            <w:r w:rsidRPr="00157637">
              <w:rPr>
                <w:sz w:val="20"/>
                <w:szCs w:val="20"/>
              </w:rPr>
              <w:t>300</w:t>
            </w:r>
          </w:p>
        </w:tc>
      </w:tr>
      <w:tr w:rsidR="00663EF7" w:rsidRPr="00157637" w14:paraId="11BDD91E" w14:textId="77777777" w:rsidTr="00E976D2">
        <w:trPr>
          <w:trHeight w:val="300"/>
        </w:trPr>
        <w:tc>
          <w:tcPr>
            <w:tcW w:w="1224" w:type="dxa"/>
            <w:noWrap/>
            <w:hideMark/>
          </w:tcPr>
          <w:p w14:paraId="6EB6C169" w14:textId="77777777" w:rsidR="00663EF7" w:rsidRPr="00157637" w:rsidRDefault="00663EF7" w:rsidP="00E976D2">
            <w:pPr>
              <w:pStyle w:val="NormalWeb"/>
              <w:rPr>
                <w:sz w:val="20"/>
                <w:szCs w:val="20"/>
              </w:rPr>
            </w:pPr>
            <w:r w:rsidRPr="00157637">
              <w:rPr>
                <w:sz w:val="20"/>
                <w:szCs w:val="20"/>
              </w:rPr>
              <w:t>Thorny skate</w:t>
            </w:r>
          </w:p>
        </w:tc>
        <w:tc>
          <w:tcPr>
            <w:tcW w:w="1279" w:type="dxa"/>
            <w:noWrap/>
            <w:hideMark/>
          </w:tcPr>
          <w:p w14:paraId="7426C09E" w14:textId="77777777" w:rsidR="00663EF7" w:rsidRPr="00157637" w:rsidRDefault="00663EF7" w:rsidP="00E976D2">
            <w:pPr>
              <w:pStyle w:val="NormalWeb"/>
              <w:rPr>
                <w:i/>
                <w:iCs/>
                <w:sz w:val="18"/>
                <w:szCs w:val="18"/>
              </w:rPr>
            </w:pPr>
            <w:r w:rsidRPr="00157637">
              <w:rPr>
                <w:i/>
                <w:iCs/>
                <w:sz w:val="18"/>
                <w:szCs w:val="18"/>
              </w:rPr>
              <w:t>Amblyraja radiata</w:t>
            </w:r>
          </w:p>
        </w:tc>
        <w:tc>
          <w:tcPr>
            <w:tcW w:w="1460" w:type="dxa"/>
            <w:noWrap/>
            <w:hideMark/>
          </w:tcPr>
          <w:p w14:paraId="0DB867C2" w14:textId="77777777" w:rsidR="00663EF7" w:rsidRPr="00157637" w:rsidRDefault="00663EF7" w:rsidP="00E976D2">
            <w:pPr>
              <w:pStyle w:val="NormalWeb"/>
              <w:rPr>
                <w:sz w:val="16"/>
                <w:szCs w:val="16"/>
              </w:rPr>
            </w:pPr>
            <w:r w:rsidRPr="00157637">
              <w:rPr>
                <w:sz w:val="16"/>
                <w:szCs w:val="16"/>
              </w:rPr>
              <w:t>Special concern</w:t>
            </w:r>
          </w:p>
        </w:tc>
        <w:tc>
          <w:tcPr>
            <w:tcW w:w="1511" w:type="dxa"/>
            <w:noWrap/>
            <w:hideMark/>
          </w:tcPr>
          <w:p w14:paraId="767148C7" w14:textId="77777777" w:rsidR="00663EF7" w:rsidRPr="00157637" w:rsidRDefault="00663EF7" w:rsidP="00E976D2">
            <w:pPr>
              <w:pStyle w:val="NormalWeb"/>
              <w:rPr>
                <w:sz w:val="20"/>
                <w:szCs w:val="20"/>
              </w:rPr>
            </w:pPr>
            <w:r w:rsidRPr="00157637">
              <w:rPr>
                <w:sz w:val="20"/>
                <w:szCs w:val="20"/>
              </w:rPr>
              <w:t>0.37</w:t>
            </w:r>
          </w:p>
        </w:tc>
        <w:tc>
          <w:tcPr>
            <w:tcW w:w="1511" w:type="dxa"/>
            <w:noWrap/>
            <w:hideMark/>
          </w:tcPr>
          <w:p w14:paraId="7301E92F" w14:textId="77777777" w:rsidR="00663EF7" w:rsidRPr="00157637" w:rsidRDefault="00663EF7" w:rsidP="00E976D2">
            <w:pPr>
              <w:pStyle w:val="NormalWeb"/>
              <w:rPr>
                <w:sz w:val="20"/>
                <w:szCs w:val="20"/>
              </w:rPr>
            </w:pPr>
            <w:r w:rsidRPr="00157637">
              <w:rPr>
                <w:sz w:val="20"/>
                <w:szCs w:val="20"/>
              </w:rPr>
              <w:t>11.22</w:t>
            </w:r>
          </w:p>
        </w:tc>
        <w:tc>
          <w:tcPr>
            <w:tcW w:w="1236" w:type="dxa"/>
            <w:noWrap/>
            <w:hideMark/>
          </w:tcPr>
          <w:p w14:paraId="2B5BA9AF" w14:textId="77777777" w:rsidR="00663EF7" w:rsidRPr="00157637" w:rsidRDefault="00663EF7" w:rsidP="00E976D2">
            <w:pPr>
              <w:pStyle w:val="NormalWeb"/>
              <w:rPr>
                <w:sz w:val="20"/>
                <w:szCs w:val="20"/>
              </w:rPr>
            </w:pPr>
            <w:r w:rsidRPr="00157637">
              <w:rPr>
                <w:sz w:val="20"/>
                <w:szCs w:val="20"/>
              </w:rPr>
              <w:t>25</w:t>
            </w:r>
          </w:p>
        </w:tc>
        <w:tc>
          <w:tcPr>
            <w:tcW w:w="993" w:type="dxa"/>
            <w:noWrap/>
            <w:hideMark/>
          </w:tcPr>
          <w:p w14:paraId="768970EB" w14:textId="77777777" w:rsidR="00663EF7" w:rsidRPr="00157637" w:rsidRDefault="00663EF7" w:rsidP="00E976D2">
            <w:pPr>
              <w:pStyle w:val="NormalWeb"/>
              <w:rPr>
                <w:sz w:val="20"/>
                <w:szCs w:val="20"/>
              </w:rPr>
            </w:pPr>
            <w:r w:rsidRPr="00157637">
              <w:rPr>
                <w:sz w:val="20"/>
                <w:szCs w:val="20"/>
              </w:rPr>
              <w:t>440</w:t>
            </w:r>
          </w:p>
        </w:tc>
      </w:tr>
      <w:tr w:rsidR="00663EF7" w:rsidRPr="00157637" w14:paraId="5FB241FA" w14:textId="77777777" w:rsidTr="00E976D2">
        <w:trPr>
          <w:trHeight w:val="300"/>
        </w:trPr>
        <w:tc>
          <w:tcPr>
            <w:tcW w:w="1224" w:type="dxa"/>
            <w:noWrap/>
            <w:hideMark/>
          </w:tcPr>
          <w:p w14:paraId="3B3EFD2F" w14:textId="77777777" w:rsidR="00663EF7" w:rsidRPr="00157637" w:rsidRDefault="00663EF7" w:rsidP="00E976D2">
            <w:pPr>
              <w:pStyle w:val="NormalWeb"/>
              <w:rPr>
                <w:sz w:val="20"/>
                <w:szCs w:val="20"/>
              </w:rPr>
            </w:pPr>
            <w:r w:rsidRPr="00157637">
              <w:rPr>
                <w:sz w:val="20"/>
                <w:szCs w:val="20"/>
              </w:rPr>
              <w:t>White hake</w:t>
            </w:r>
          </w:p>
        </w:tc>
        <w:tc>
          <w:tcPr>
            <w:tcW w:w="1279" w:type="dxa"/>
            <w:noWrap/>
            <w:hideMark/>
          </w:tcPr>
          <w:p w14:paraId="7A83D122" w14:textId="77777777" w:rsidR="00663EF7" w:rsidRPr="00157637" w:rsidRDefault="00663EF7" w:rsidP="00E976D2">
            <w:pPr>
              <w:pStyle w:val="NormalWeb"/>
              <w:rPr>
                <w:i/>
                <w:iCs/>
                <w:sz w:val="18"/>
                <w:szCs w:val="18"/>
              </w:rPr>
            </w:pPr>
            <w:r w:rsidRPr="00157637">
              <w:rPr>
                <w:i/>
                <w:iCs/>
                <w:sz w:val="18"/>
                <w:szCs w:val="18"/>
              </w:rPr>
              <w:t>Urophycis tenuis</w:t>
            </w:r>
          </w:p>
        </w:tc>
        <w:tc>
          <w:tcPr>
            <w:tcW w:w="1460" w:type="dxa"/>
            <w:noWrap/>
            <w:hideMark/>
          </w:tcPr>
          <w:p w14:paraId="2DFAF61F" w14:textId="77777777" w:rsidR="00663EF7" w:rsidRPr="00157637" w:rsidRDefault="00663EF7" w:rsidP="00E976D2">
            <w:pPr>
              <w:pStyle w:val="NormalWeb"/>
              <w:rPr>
                <w:sz w:val="16"/>
                <w:szCs w:val="16"/>
              </w:rPr>
            </w:pPr>
            <w:r w:rsidRPr="00157637">
              <w:rPr>
                <w:sz w:val="16"/>
                <w:szCs w:val="16"/>
              </w:rPr>
              <w:t>Commercial fish/ Threatened</w:t>
            </w:r>
          </w:p>
        </w:tc>
        <w:tc>
          <w:tcPr>
            <w:tcW w:w="1511" w:type="dxa"/>
            <w:noWrap/>
            <w:hideMark/>
          </w:tcPr>
          <w:p w14:paraId="0FC0C4FA" w14:textId="77777777" w:rsidR="00663EF7" w:rsidRPr="00157637" w:rsidRDefault="00663EF7" w:rsidP="00E976D2">
            <w:pPr>
              <w:pStyle w:val="NormalWeb"/>
              <w:rPr>
                <w:sz w:val="20"/>
                <w:szCs w:val="20"/>
              </w:rPr>
            </w:pPr>
            <w:r w:rsidRPr="00157637">
              <w:rPr>
                <w:sz w:val="20"/>
                <w:szCs w:val="20"/>
              </w:rPr>
              <w:t>5.91</w:t>
            </w:r>
          </w:p>
        </w:tc>
        <w:tc>
          <w:tcPr>
            <w:tcW w:w="1511" w:type="dxa"/>
            <w:noWrap/>
            <w:hideMark/>
          </w:tcPr>
          <w:p w14:paraId="715169C2" w14:textId="77777777" w:rsidR="00663EF7" w:rsidRPr="00157637" w:rsidRDefault="00663EF7" w:rsidP="00E976D2">
            <w:pPr>
              <w:pStyle w:val="NormalWeb"/>
              <w:rPr>
                <w:sz w:val="20"/>
                <w:szCs w:val="20"/>
              </w:rPr>
            </w:pPr>
            <w:r w:rsidRPr="00157637">
              <w:rPr>
                <w:sz w:val="20"/>
                <w:szCs w:val="20"/>
              </w:rPr>
              <w:t>15.32</w:t>
            </w:r>
          </w:p>
        </w:tc>
        <w:tc>
          <w:tcPr>
            <w:tcW w:w="1236" w:type="dxa"/>
            <w:noWrap/>
            <w:hideMark/>
          </w:tcPr>
          <w:p w14:paraId="5B53277E" w14:textId="77777777" w:rsidR="00663EF7" w:rsidRPr="00157637" w:rsidRDefault="00663EF7" w:rsidP="00E976D2">
            <w:pPr>
              <w:pStyle w:val="NormalWeb"/>
              <w:rPr>
                <w:sz w:val="20"/>
                <w:szCs w:val="20"/>
              </w:rPr>
            </w:pPr>
            <w:r w:rsidRPr="00157637">
              <w:rPr>
                <w:sz w:val="20"/>
                <w:szCs w:val="20"/>
              </w:rPr>
              <w:t>59</w:t>
            </w:r>
          </w:p>
        </w:tc>
        <w:tc>
          <w:tcPr>
            <w:tcW w:w="993" w:type="dxa"/>
            <w:noWrap/>
            <w:hideMark/>
          </w:tcPr>
          <w:p w14:paraId="201EFBE5" w14:textId="77777777" w:rsidR="00663EF7" w:rsidRPr="00157637" w:rsidRDefault="00663EF7" w:rsidP="00E976D2">
            <w:pPr>
              <w:pStyle w:val="NormalWeb"/>
              <w:rPr>
                <w:sz w:val="20"/>
                <w:szCs w:val="20"/>
              </w:rPr>
            </w:pPr>
            <w:r w:rsidRPr="00157637">
              <w:rPr>
                <w:sz w:val="20"/>
                <w:szCs w:val="20"/>
              </w:rPr>
              <w:t>397</w:t>
            </w:r>
          </w:p>
        </w:tc>
      </w:tr>
      <w:tr w:rsidR="00663EF7" w:rsidRPr="00157637" w14:paraId="58109EC2" w14:textId="77777777" w:rsidTr="00E976D2">
        <w:trPr>
          <w:trHeight w:val="300"/>
        </w:trPr>
        <w:tc>
          <w:tcPr>
            <w:tcW w:w="1224" w:type="dxa"/>
            <w:noWrap/>
            <w:hideMark/>
          </w:tcPr>
          <w:p w14:paraId="549A0017" w14:textId="77777777" w:rsidR="00663EF7" w:rsidRPr="00157637" w:rsidRDefault="00663EF7" w:rsidP="00E976D2">
            <w:pPr>
              <w:pStyle w:val="NormalWeb"/>
              <w:rPr>
                <w:sz w:val="20"/>
                <w:szCs w:val="20"/>
              </w:rPr>
            </w:pPr>
            <w:r w:rsidRPr="00157637">
              <w:rPr>
                <w:sz w:val="20"/>
                <w:szCs w:val="20"/>
              </w:rPr>
              <w:t>White shark</w:t>
            </w:r>
          </w:p>
        </w:tc>
        <w:tc>
          <w:tcPr>
            <w:tcW w:w="1279" w:type="dxa"/>
            <w:noWrap/>
            <w:hideMark/>
          </w:tcPr>
          <w:p w14:paraId="33025E41" w14:textId="77777777" w:rsidR="00663EF7" w:rsidRPr="00157637" w:rsidRDefault="00663EF7" w:rsidP="00E976D2">
            <w:pPr>
              <w:pStyle w:val="NormalWeb"/>
              <w:rPr>
                <w:i/>
                <w:iCs/>
                <w:sz w:val="18"/>
                <w:szCs w:val="18"/>
              </w:rPr>
            </w:pPr>
            <w:r w:rsidRPr="00157637">
              <w:rPr>
                <w:i/>
                <w:iCs/>
                <w:sz w:val="18"/>
                <w:szCs w:val="18"/>
              </w:rPr>
              <w:t>Carcharodon carcharias</w:t>
            </w:r>
          </w:p>
        </w:tc>
        <w:tc>
          <w:tcPr>
            <w:tcW w:w="1460" w:type="dxa"/>
            <w:noWrap/>
            <w:hideMark/>
          </w:tcPr>
          <w:p w14:paraId="7CE6ACAA" w14:textId="77777777" w:rsidR="00663EF7" w:rsidRPr="00157637" w:rsidRDefault="00663EF7" w:rsidP="00E976D2">
            <w:pPr>
              <w:pStyle w:val="NormalWeb"/>
              <w:rPr>
                <w:sz w:val="16"/>
                <w:szCs w:val="16"/>
              </w:rPr>
            </w:pPr>
            <w:r w:rsidRPr="00157637">
              <w:rPr>
                <w:sz w:val="16"/>
                <w:szCs w:val="16"/>
              </w:rPr>
              <w:t>Vulnerable species</w:t>
            </w:r>
          </w:p>
        </w:tc>
        <w:tc>
          <w:tcPr>
            <w:tcW w:w="1511" w:type="dxa"/>
            <w:noWrap/>
            <w:hideMark/>
          </w:tcPr>
          <w:p w14:paraId="387AF9C8" w14:textId="77777777" w:rsidR="00663EF7" w:rsidRPr="00157637" w:rsidRDefault="00663EF7" w:rsidP="00E976D2">
            <w:pPr>
              <w:pStyle w:val="NormalWeb"/>
              <w:rPr>
                <w:sz w:val="20"/>
                <w:szCs w:val="20"/>
              </w:rPr>
            </w:pPr>
            <w:r w:rsidRPr="00157637">
              <w:rPr>
                <w:sz w:val="20"/>
                <w:szCs w:val="20"/>
              </w:rPr>
              <w:t>12.62</w:t>
            </w:r>
          </w:p>
        </w:tc>
        <w:tc>
          <w:tcPr>
            <w:tcW w:w="1511" w:type="dxa"/>
            <w:noWrap/>
            <w:hideMark/>
          </w:tcPr>
          <w:p w14:paraId="60CD4997" w14:textId="77777777" w:rsidR="00663EF7" w:rsidRPr="00157637" w:rsidRDefault="00663EF7" w:rsidP="00E976D2">
            <w:pPr>
              <w:pStyle w:val="NormalWeb"/>
              <w:rPr>
                <w:sz w:val="20"/>
                <w:szCs w:val="20"/>
              </w:rPr>
            </w:pPr>
            <w:r w:rsidRPr="00157637">
              <w:rPr>
                <w:sz w:val="20"/>
                <w:szCs w:val="20"/>
              </w:rPr>
              <w:t>26.93</w:t>
            </w:r>
          </w:p>
        </w:tc>
        <w:tc>
          <w:tcPr>
            <w:tcW w:w="1236" w:type="dxa"/>
            <w:noWrap/>
            <w:hideMark/>
          </w:tcPr>
          <w:p w14:paraId="3E8D2130" w14:textId="77777777" w:rsidR="00663EF7" w:rsidRPr="00157637" w:rsidRDefault="00663EF7" w:rsidP="00E976D2">
            <w:pPr>
              <w:pStyle w:val="NormalWeb"/>
              <w:rPr>
                <w:sz w:val="20"/>
                <w:szCs w:val="20"/>
              </w:rPr>
            </w:pPr>
            <w:r w:rsidRPr="00157637">
              <w:rPr>
                <w:sz w:val="20"/>
                <w:szCs w:val="20"/>
              </w:rPr>
              <w:t>0</w:t>
            </w:r>
          </w:p>
        </w:tc>
        <w:tc>
          <w:tcPr>
            <w:tcW w:w="993" w:type="dxa"/>
            <w:noWrap/>
            <w:hideMark/>
          </w:tcPr>
          <w:p w14:paraId="473F0787" w14:textId="77777777" w:rsidR="00663EF7" w:rsidRPr="00157637" w:rsidRDefault="00663EF7" w:rsidP="00E976D2">
            <w:pPr>
              <w:pStyle w:val="NormalWeb"/>
              <w:rPr>
                <w:sz w:val="20"/>
                <w:szCs w:val="20"/>
              </w:rPr>
            </w:pPr>
            <w:r w:rsidRPr="00157637">
              <w:rPr>
                <w:sz w:val="20"/>
                <w:szCs w:val="20"/>
              </w:rPr>
              <w:t>250</w:t>
            </w:r>
          </w:p>
        </w:tc>
      </w:tr>
      <w:tr w:rsidR="00663EF7" w:rsidRPr="00157637" w14:paraId="642761F5" w14:textId="77777777" w:rsidTr="00E976D2">
        <w:trPr>
          <w:trHeight w:val="300"/>
        </w:trPr>
        <w:tc>
          <w:tcPr>
            <w:tcW w:w="1224" w:type="dxa"/>
            <w:noWrap/>
            <w:hideMark/>
          </w:tcPr>
          <w:p w14:paraId="10A754B7" w14:textId="77777777" w:rsidR="00663EF7" w:rsidRPr="00157637" w:rsidRDefault="00663EF7" w:rsidP="00E976D2">
            <w:pPr>
              <w:pStyle w:val="NormalWeb"/>
              <w:rPr>
                <w:sz w:val="20"/>
                <w:szCs w:val="20"/>
              </w:rPr>
            </w:pPr>
            <w:r w:rsidRPr="00157637">
              <w:rPr>
                <w:sz w:val="20"/>
                <w:szCs w:val="20"/>
              </w:rPr>
              <w:t>Winter skate</w:t>
            </w:r>
          </w:p>
        </w:tc>
        <w:tc>
          <w:tcPr>
            <w:tcW w:w="1279" w:type="dxa"/>
            <w:noWrap/>
            <w:hideMark/>
          </w:tcPr>
          <w:p w14:paraId="7E69BAF5" w14:textId="77777777" w:rsidR="00663EF7" w:rsidRPr="00157637" w:rsidRDefault="00663EF7" w:rsidP="00E976D2">
            <w:pPr>
              <w:pStyle w:val="NormalWeb"/>
              <w:rPr>
                <w:i/>
                <w:iCs/>
                <w:sz w:val="18"/>
                <w:szCs w:val="18"/>
              </w:rPr>
            </w:pPr>
            <w:r w:rsidRPr="00157637">
              <w:rPr>
                <w:i/>
                <w:iCs/>
                <w:sz w:val="18"/>
                <w:szCs w:val="18"/>
              </w:rPr>
              <w:t>Leucoraja ocellata</w:t>
            </w:r>
          </w:p>
        </w:tc>
        <w:tc>
          <w:tcPr>
            <w:tcW w:w="1460" w:type="dxa"/>
            <w:noWrap/>
            <w:hideMark/>
          </w:tcPr>
          <w:p w14:paraId="393637F9" w14:textId="77777777" w:rsidR="00663EF7" w:rsidRPr="00157637" w:rsidRDefault="00663EF7" w:rsidP="00E976D2">
            <w:pPr>
              <w:pStyle w:val="NormalWeb"/>
              <w:rPr>
                <w:sz w:val="16"/>
                <w:szCs w:val="16"/>
              </w:rPr>
            </w:pPr>
            <w:r w:rsidRPr="00157637">
              <w:rPr>
                <w:sz w:val="16"/>
                <w:szCs w:val="16"/>
              </w:rPr>
              <w:t>Threatened</w:t>
            </w:r>
          </w:p>
        </w:tc>
        <w:tc>
          <w:tcPr>
            <w:tcW w:w="1511" w:type="dxa"/>
            <w:noWrap/>
            <w:hideMark/>
          </w:tcPr>
          <w:p w14:paraId="700E25BE" w14:textId="77777777" w:rsidR="00663EF7" w:rsidRPr="00157637" w:rsidRDefault="00663EF7" w:rsidP="00E976D2">
            <w:pPr>
              <w:pStyle w:val="NormalWeb"/>
              <w:rPr>
                <w:sz w:val="20"/>
                <w:szCs w:val="20"/>
              </w:rPr>
            </w:pPr>
            <w:r w:rsidRPr="00157637">
              <w:rPr>
                <w:sz w:val="20"/>
                <w:szCs w:val="20"/>
              </w:rPr>
              <w:t>6.85</w:t>
            </w:r>
          </w:p>
        </w:tc>
        <w:tc>
          <w:tcPr>
            <w:tcW w:w="1511" w:type="dxa"/>
            <w:noWrap/>
            <w:hideMark/>
          </w:tcPr>
          <w:p w14:paraId="69CAE581" w14:textId="77777777" w:rsidR="00663EF7" w:rsidRPr="00157637" w:rsidRDefault="00663EF7" w:rsidP="00E976D2">
            <w:pPr>
              <w:pStyle w:val="NormalWeb"/>
              <w:rPr>
                <w:sz w:val="20"/>
                <w:szCs w:val="20"/>
              </w:rPr>
            </w:pPr>
            <w:r w:rsidRPr="00157637">
              <w:rPr>
                <w:sz w:val="20"/>
                <w:szCs w:val="20"/>
              </w:rPr>
              <w:t>15.44</w:t>
            </w:r>
          </w:p>
        </w:tc>
        <w:tc>
          <w:tcPr>
            <w:tcW w:w="1236" w:type="dxa"/>
            <w:noWrap/>
            <w:hideMark/>
          </w:tcPr>
          <w:p w14:paraId="27D36CE4" w14:textId="77777777" w:rsidR="00663EF7" w:rsidRPr="00157637" w:rsidRDefault="00663EF7" w:rsidP="00E976D2">
            <w:pPr>
              <w:pStyle w:val="NormalWeb"/>
              <w:rPr>
                <w:sz w:val="20"/>
                <w:szCs w:val="20"/>
              </w:rPr>
            </w:pPr>
            <w:r w:rsidRPr="00157637">
              <w:rPr>
                <w:sz w:val="20"/>
                <w:szCs w:val="20"/>
              </w:rPr>
              <w:t>12</w:t>
            </w:r>
          </w:p>
        </w:tc>
        <w:tc>
          <w:tcPr>
            <w:tcW w:w="993" w:type="dxa"/>
            <w:noWrap/>
            <w:hideMark/>
          </w:tcPr>
          <w:p w14:paraId="7505374C" w14:textId="77777777" w:rsidR="00663EF7" w:rsidRPr="00157637" w:rsidRDefault="00663EF7" w:rsidP="00E976D2">
            <w:pPr>
              <w:pStyle w:val="NormalWeb"/>
              <w:rPr>
                <w:sz w:val="20"/>
                <w:szCs w:val="20"/>
              </w:rPr>
            </w:pPr>
            <w:r w:rsidRPr="00157637">
              <w:rPr>
                <w:sz w:val="20"/>
                <w:szCs w:val="20"/>
              </w:rPr>
              <w:t>138</w:t>
            </w:r>
          </w:p>
        </w:tc>
      </w:tr>
      <w:tr w:rsidR="00663EF7" w:rsidRPr="00157637" w14:paraId="1D576D3E" w14:textId="77777777" w:rsidTr="00E976D2">
        <w:trPr>
          <w:trHeight w:val="300"/>
        </w:trPr>
        <w:tc>
          <w:tcPr>
            <w:tcW w:w="1224" w:type="dxa"/>
            <w:tcBorders>
              <w:bottom w:val="single" w:sz="4" w:space="0" w:color="auto"/>
            </w:tcBorders>
            <w:noWrap/>
            <w:hideMark/>
          </w:tcPr>
          <w:p w14:paraId="55E5DDE0" w14:textId="77777777" w:rsidR="00663EF7" w:rsidRPr="00157637" w:rsidRDefault="00663EF7" w:rsidP="00E976D2">
            <w:pPr>
              <w:pStyle w:val="NormalWeb"/>
              <w:rPr>
                <w:sz w:val="20"/>
                <w:szCs w:val="20"/>
              </w:rPr>
            </w:pPr>
            <w:r w:rsidRPr="00157637">
              <w:rPr>
                <w:sz w:val="20"/>
                <w:szCs w:val="20"/>
              </w:rPr>
              <w:t>Witch flounder</w:t>
            </w:r>
          </w:p>
        </w:tc>
        <w:tc>
          <w:tcPr>
            <w:tcW w:w="1279" w:type="dxa"/>
            <w:tcBorders>
              <w:bottom w:val="single" w:sz="4" w:space="0" w:color="auto"/>
            </w:tcBorders>
            <w:noWrap/>
            <w:hideMark/>
          </w:tcPr>
          <w:p w14:paraId="6E7DCD76" w14:textId="77777777" w:rsidR="00663EF7" w:rsidRPr="00157637" w:rsidRDefault="00663EF7" w:rsidP="00E976D2">
            <w:pPr>
              <w:pStyle w:val="NormalWeb"/>
              <w:rPr>
                <w:i/>
                <w:iCs/>
                <w:sz w:val="18"/>
                <w:szCs w:val="18"/>
              </w:rPr>
            </w:pPr>
            <w:r w:rsidRPr="00157637">
              <w:rPr>
                <w:i/>
                <w:iCs/>
                <w:sz w:val="18"/>
                <w:szCs w:val="18"/>
              </w:rPr>
              <w:t>Glyptocephalus cynoglossus</w:t>
            </w:r>
          </w:p>
        </w:tc>
        <w:tc>
          <w:tcPr>
            <w:tcW w:w="1460" w:type="dxa"/>
            <w:tcBorders>
              <w:bottom w:val="single" w:sz="4" w:space="0" w:color="auto"/>
            </w:tcBorders>
            <w:noWrap/>
            <w:hideMark/>
          </w:tcPr>
          <w:p w14:paraId="6B402811" w14:textId="77777777" w:rsidR="00663EF7" w:rsidRPr="00157637" w:rsidRDefault="00663EF7" w:rsidP="00E976D2">
            <w:pPr>
              <w:pStyle w:val="NormalWeb"/>
              <w:rPr>
                <w:sz w:val="16"/>
                <w:szCs w:val="16"/>
              </w:rPr>
            </w:pPr>
            <w:r w:rsidRPr="00157637">
              <w:rPr>
                <w:sz w:val="16"/>
                <w:szCs w:val="16"/>
              </w:rPr>
              <w:t>Commercial fish/Sensitive population</w:t>
            </w:r>
          </w:p>
        </w:tc>
        <w:tc>
          <w:tcPr>
            <w:tcW w:w="1511" w:type="dxa"/>
            <w:tcBorders>
              <w:bottom w:val="single" w:sz="4" w:space="0" w:color="auto"/>
            </w:tcBorders>
            <w:noWrap/>
            <w:hideMark/>
          </w:tcPr>
          <w:p w14:paraId="174E0C4A" w14:textId="77777777" w:rsidR="00663EF7" w:rsidRPr="00157637" w:rsidRDefault="00663EF7" w:rsidP="00E976D2">
            <w:pPr>
              <w:pStyle w:val="NormalWeb"/>
              <w:rPr>
                <w:sz w:val="20"/>
                <w:szCs w:val="20"/>
              </w:rPr>
            </w:pPr>
            <w:r w:rsidRPr="00157637">
              <w:rPr>
                <w:sz w:val="20"/>
                <w:szCs w:val="20"/>
              </w:rPr>
              <w:t>4.31</w:t>
            </w:r>
          </w:p>
        </w:tc>
        <w:tc>
          <w:tcPr>
            <w:tcW w:w="1511" w:type="dxa"/>
            <w:tcBorders>
              <w:bottom w:val="single" w:sz="4" w:space="0" w:color="auto"/>
            </w:tcBorders>
            <w:noWrap/>
            <w:hideMark/>
          </w:tcPr>
          <w:p w14:paraId="283A2CF4" w14:textId="77777777" w:rsidR="00663EF7" w:rsidRPr="00157637" w:rsidRDefault="00663EF7" w:rsidP="00E976D2">
            <w:pPr>
              <w:pStyle w:val="NormalWeb"/>
              <w:rPr>
                <w:sz w:val="20"/>
                <w:szCs w:val="20"/>
              </w:rPr>
            </w:pPr>
            <w:r w:rsidRPr="00157637">
              <w:rPr>
                <w:sz w:val="20"/>
                <w:szCs w:val="20"/>
              </w:rPr>
              <w:t>12.76</w:t>
            </w:r>
          </w:p>
        </w:tc>
        <w:tc>
          <w:tcPr>
            <w:tcW w:w="1236" w:type="dxa"/>
            <w:tcBorders>
              <w:bottom w:val="single" w:sz="4" w:space="0" w:color="auto"/>
            </w:tcBorders>
            <w:noWrap/>
            <w:hideMark/>
          </w:tcPr>
          <w:p w14:paraId="5ADB5DB6" w14:textId="77777777" w:rsidR="00663EF7" w:rsidRPr="00157637" w:rsidRDefault="00663EF7" w:rsidP="00E976D2">
            <w:pPr>
              <w:pStyle w:val="NormalWeb"/>
              <w:rPr>
                <w:sz w:val="20"/>
                <w:szCs w:val="20"/>
              </w:rPr>
            </w:pPr>
            <w:r w:rsidRPr="00157637">
              <w:rPr>
                <w:sz w:val="20"/>
                <w:szCs w:val="20"/>
              </w:rPr>
              <w:t>45</w:t>
            </w:r>
          </w:p>
        </w:tc>
        <w:tc>
          <w:tcPr>
            <w:tcW w:w="993" w:type="dxa"/>
            <w:tcBorders>
              <w:bottom w:val="single" w:sz="4" w:space="0" w:color="auto"/>
            </w:tcBorders>
            <w:noWrap/>
            <w:hideMark/>
          </w:tcPr>
          <w:p w14:paraId="2CA6FD7D" w14:textId="77777777" w:rsidR="00663EF7" w:rsidRPr="00157637" w:rsidRDefault="00663EF7" w:rsidP="00E976D2">
            <w:pPr>
              <w:pStyle w:val="NormalWeb"/>
              <w:rPr>
                <w:sz w:val="20"/>
                <w:szCs w:val="20"/>
              </w:rPr>
            </w:pPr>
            <w:r w:rsidRPr="00157637">
              <w:rPr>
                <w:sz w:val="20"/>
                <w:szCs w:val="20"/>
              </w:rPr>
              <w:t>486</w:t>
            </w:r>
          </w:p>
        </w:tc>
      </w:tr>
    </w:tbl>
    <w:p w14:paraId="3E06AC47" w14:textId="77777777" w:rsidR="00663EF7" w:rsidRPr="00157637" w:rsidRDefault="00663EF7" w:rsidP="00663EF7">
      <w:pPr>
        <w:pStyle w:val="NormalWeb"/>
      </w:pPr>
    </w:p>
    <w:p w14:paraId="5FE7ADA4" w14:textId="20825F9D" w:rsidR="008D4D4B" w:rsidRPr="00157637" w:rsidDel="00663EF7" w:rsidRDefault="008D4D4B" w:rsidP="0087505E">
      <w:pPr>
        <w:pStyle w:val="NormalWeb"/>
        <w:spacing w:line="480" w:lineRule="auto"/>
        <w:ind w:firstLine="720"/>
        <w:rPr>
          <w:del w:id="43" w:author="Stortini, Christine" w:date="2022-03-11T13:13:00Z"/>
        </w:rPr>
      </w:pPr>
    </w:p>
    <w:p w14:paraId="6E872BD0" w14:textId="6F76673D" w:rsidR="0087505E" w:rsidRPr="00157637" w:rsidRDefault="0087505E" w:rsidP="0087505E">
      <w:pPr>
        <w:pStyle w:val="Heading3"/>
        <w:spacing w:line="480" w:lineRule="auto"/>
        <w:rPr>
          <w:rFonts w:eastAsia="Times New Roman" w:cs="Times New Roman"/>
          <w:u w:val="single"/>
        </w:rPr>
      </w:pPr>
      <w:bookmarkStart w:id="44" w:name="_Toc89619620"/>
      <w:r w:rsidRPr="00157637">
        <w:rPr>
          <w:rFonts w:eastAsia="Times New Roman" w:cs="Times New Roman"/>
          <w:u w:val="single"/>
        </w:rPr>
        <w:lastRenderedPageBreak/>
        <w:t>2.</w:t>
      </w:r>
      <w:r w:rsidRPr="00157637">
        <w:rPr>
          <w:rFonts w:cs="Times New Roman"/>
          <w:u w:val="single"/>
        </w:rPr>
        <w:t>2</w:t>
      </w:r>
      <w:r w:rsidRPr="00157637">
        <w:rPr>
          <w:rFonts w:eastAsia="Times New Roman" w:cs="Times New Roman"/>
          <w:u w:val="single"/>
        </w:rPr>
        <w:t xml:space="preserve">.  Species thermal </w:t>
      </w:r>
      <w:r w:rsidR="002B1A48" w:rsidRPr="00157637">
        <w:rPr>
          <w:rFonts w:eastAsia="Times New Roman" w:cs="Times New Roman"/>
          <w:u w:val="single"/>
        </w:rPr>
        <w:t xml:space="preserve">and depth </w:t>
      </w:r>
      <w:r w:rsidRPr="00157637">
        <w:rPr>
          <w:rFonts w:eastAsia="Times New Roman" w:cs="Times New Roman"/>
          <w:u w:val="single"/>
        </w:rPr>
        <w:t>niche characterization</w:t>
      </w:r>
      <w:bookmarkEnd w:id="44"/>
      <w:r w:rsidRPr="00157637">
        <w:rPr>
          <w:rFonts w:eastAsia="Times New Roman" w:cs="Times New Roman"/>
          <w:u w:val="single"/>
        </w:rPr>
        <w:t xml:space="preserve"> </w:t>
      </w:r>
    </w:p>
    <w:p w14:paraId="52A8B6E8" w14:textId="77777777" w:rsidR="0087505E" w:rsidRPr="00157637" w:rsidRDefault="0087505E" w:rsidP="0087505E">
      <w:pPr>
        <w:pStyle w:val="NormalWeb"/>
        <w:spacing w:line="480" w:lineRule="auto"/>
        <w:ind w:firstLine="720"/>
      </w:pPr>
      <w:r w:rsidRPr="00157637">
        <w:t>Species’ temperature niches (10th and 90th percentiles’) were first taken from the online global database Aquamaps (Aquamaps, 2021). These were further adapted to fit some species’ ecotypes found along the Scotian shelf (Shackell et al., 2013) including American lobster (</w:t>
      </w:r>
      <w:r w:rsidRPr="00157637">
        <w:rPr>
          <w:i/>
          <w:iCs/>
        </w:rPr>
        <w:t>Homarus americanus</w:t>
      </w:r>
      <w:r w:rsidRPr="00157637">
        <w:t>), American plaice (</w:t>
      </w:r>
      <w:r w:rsidRPr="00157637">
        <w:rPr>
          <w:i/>
          <w:iCs/>
        </w:rPr>
        <w:t>Hippoglossoides platessoides</w:t>
      </w:r>
      <w:r w:rsidRPr="00157637">
        <w:t>), Atlantic cod (</w:t>
      </w:r>
      <w:r w:rsidRPr="00157637">
        <w:rPr>
          <w:i/>
          <w:iCs/>
        </w:rPr>
        <w:t>Gadus morhua</w:t>
      </w:r>
      <w:r w:rsidRPr="00157637">
        <w:t>), Atlantic halibut (Hippoglossus hippoglossus), Haddock (</w:t>
      </w:r>
      <w:r w:rsidRPr="00157637">
        <w:rPr>
          <w:i/>
          <w:iCs/>
        </w:rPr>
        <w:t>Melanogrammus aeglefinus</w:t>
      </w:r>
      <w:r w:rsidRPr="00157637">
        <w:t>), Northern shrimp (</w:t>
      </w:r>
      <w:r w:rsidRPr="00157637">
        <w:rPr>
          <w:i/>
          <w:iCs/>
        </w:rPr>
        <w:t>Pandalus borealis</w:t>
      </w:r>
      <w:r w:rsidRPr="00157637">
        <w:t>), Redfish sp. (</w:t>
      </w:r>
      <w:r w:rsidRPr="00157637">
        <w:rPr>
          <w:i/>
          <w:iCs/>
        </w:rPr>
        <w:t>Sebastes fasciatus</w:t>
      </w:r>
      <w:r w:rsidRPr="00157637">
        <w:t>), and Snow crab (</w:t>
      </w:r>
      <w:r w:rsidRPr="00157637">
        <w:rPr>
          <w:i/>
          <w:iCs/>
        </w:rPr>
        <w:t>Chionoecetes opilio</w:t>
      </w:r>
      <w:r w:rsidRPr="00157637">
        <w:t>).  The temperature ranges from Aquamaps and Shackell et al. (2013) were combined (Table 1) to capture the most realistic upper thermal limit based on the species physiology, but also ensuring that its current distribution in the cold region of interest was captured by using the lower limit given by Shackell et al. (2013).</w:t>
      </w:r>
    </w:p>
    <w:p w14:paraId="270F6CC9" w14:textId="17116EF0" w:rsidR="0087505E" w:rsidRDefault="002B1A48" w:rsidP="001E4633">
      <w:pPr>
        <w:spacing w:line="480" w:lineRule="auto"/>
        <w:rPr>
          <w:rFonts w:cs="Times New Roman"/>
        </w:rPr>
      </w:pPr>
      <w:r w:rsidRPr="00157637">
        <w:rPr>
          <w:rFonts w:cs="Times New Roman"/>
        </w:rPr>
        <w:t>The species d</w:t>
      </w:r>
      <w:r w:rsidR="0087505E" w:rsidRPr="00157637">
        <w:rPr>
          <w:rFonts w:cs="Times New Roman"/>
        </w:rPr>
        <w:t>epth niche</w:t>
      </w:r>
      <w:r w:rsidR="00473E2C" w:rsidRPr="00157637">
        <w:rPr>
          <w:rFonts w:cs="Times New Roman"/>
        </w:rPr>
        <w:t>s</w:t>
      </w:r>
      <w:r w:rsidR="0087505E" w:rsidRPr="00157637">
        <w:rPr>
          <w:rFonts w:cs="Times New Roman"/>
        </w:rPr>
        <w:t xml:space="preserve"> </w:t>
      </w:r>
      <w:r w:rsidRPr="00157637">
        <w:rPr>
          <w:rFonts w:cs="Times New Roman"/>
        </w:rPr>
        <w:t>(</w:t>
      </w:r>
      <w:r w:rsidR="0087505E" w:rsidRPr="00157637">
        <w:rPr>
          <w:rFonts w:cs="Times New Roman"/>
        </w:rPr>
        <w:t>10th and 90th percentiles</w:t>
      </w:r>
      <w:r w:rsidRPr="00157637">
        <w:rPr>
          <w:rFonts w:cs="Times New Roman"/>
        </w:rPr>
        <w:t>),</w:t>
      </w:r>
      <w:r w:rsidR="0087505E" w:rsidRPr="00157637">
        <w:rPr>
          <w:rFonts w:cs="Times New Roman"/>
        </w:rPr>
        <w:t xml:space="preserve"> at which a species has been observed within the Northwest Atlantic Ocean</w:t>
      </w:r>
      <w:r w:rsidRPr="00157637">
        <w:rPr>
          <w:rFonts w:cs="Times New Roman"/>
        </w:rPr>
        <w:t>, were obtained from the online databases Aquamaps and OBIS (Aquamaps, 2021; OBIS, 2021)</w:t>
      </w:r>
      <w:r w:rsidR="0087505E" w:rsidRPr="00157637">
        <w:rPr>
          <w:rFonts w:cs="Times New Roman"/>
        </w:rPr>
        <w:t>. The largest depth range was created using the depth ranges from Aquamaps and OBIS combined in order to have the most representative depth niche for each species. Network sites were cropped to each species’ depth niche in R (RStudio Team, 2021).</w:t>
      </w:r>
      <w:bookmarkStart w:id="45" w:name="_Toc89619621"/>
      <w:r w:rsidR="0087505E" w:rsidRPr="00157637">
        <w:rPr>
          <w:rFonts w:cs="Times New Roman"/>
        </w:rPr>
        <w:t xml:space="preserve"> </w:t>
      </w:r>
    </w:p>
    <w:p w14:paraId="12D9A5FC" w14:textId="222E242A" w:rsidR="00223A74" w:rsidRPr="00157637" w:rsidRDefault="00223A74" w:rsidP="001E4633">
      <w:pPr>
        <w:spacing w:line="480" w:lineRule="auto"/>
        <w:rPr>
          <w:rFonts w:cs="Times New Roman"/>
        </w:rPr>
      </w:pPr>
      <w:ins w:id="46" w:author="Stortini, Christine" w:date="2022-03-11T11:51:00Z">
        <w:r>
          <w:rPr>
            <w:rFonts w:cs="Times New Roman"/>
          </w:rPr>
          <w:t xml:space="preserve">Insert </w:t>
        </w:r>
      </w:ins>
      <w:ins w:id="47" w:author="Stortini, Christine" w:date="2022-03-11T11:52:00Z">
        <w:r>
          <w:rPr>
            <w:rFonts w:cs="Times New Roman"/>
          </w:rPr>
          <w:t>niche plots here.</w:t>
        </w:r>
      </w:ins>
    </w:p>
    <w:p w14:paraId="2D7DD54C" w14:textId="0D428252" w:rsidR="0087505E" w:rsidRPr="00157637" w:rsidRDefault="0087505E" w:rsidP="0087505E">
      <w:pPr>
        <w:pStyle w:val="Heading3"/>
        <w:spacing w:line="480" w:lineRule="auto"/>
        <w:rPr>
          <w:rFonts w:cs="Times New Roman"/>
          <w:u w:val="single"/>
        </w:rPr>
      </w:pPr>
      <w:r w:rsidRPr="00157637">
        <w:rPr>
          <w:rFonts w:cs="Times New Roman"/>
          <w:u w:val="single"/>
        </w:rPr>
        <w:t>2.3.  Niche-informed network</w:t>
      </w:r>
      <w:bookmarkEnd w:id="45"/>
    </w:p>
    <w:p w14:paraId="4A39E2DF" w14:textId="10E921E7" w:rsidR="008D4D4B" w:rsidRPr="00157637" w:rsidRDefault="0087505E" w:rsidP="008D4D4B">
      <w:pPr>
        <w:pStyle w:val="NormalWeb"/>
        <w:spacing w:line="480" w:lineRule="auto"/>
        <w:ind w:right="402" w:firstLine="720"/>
      </w:pPr>
      <w:r w:rsidRPr="00157637">
        <w:t xml:space="preserve">The study area of this project is the Scotian Shelf-Bay of Fundy bioregion for which a network of existing and potential MPAs and OECMs has been identified (Figure 1). </w:t>
      </w:r>
      <w:r w:rsidRPr="00157637">
        <w:lastRenderedPageBreak/>
        <w:t xml:space="preserve">Polygons for each MPA/OECM in the proposed network were developed through an objective drive systematic conservation planning process using MARXAN (DFO, 2018) and through stakeholder consultation. A shapefile containing the site boundaries was obtained from DFO Maritimes Region Marine Planning and Conservation Section. For each species, a revised network was derived from this draft network based on expected residency and the depth niche for each species. Residency was determined based on querying OBIS for the last 20 years for any observations within a 25km buffer inclusive of the site. Those sites where residency is expected were then constrained to only the area within the specified depth range (Table 1), based on overlays the General Bathymetric Chart of the Oceans (GEBCO, 2021). From these residency and depth constraints species niche-informed networks were created and informed the basis for the remaining analyses. </w:t>
      </w:r>
    </w:p>
    <w:p w14:paraId="13FC1F7B" w14:textId="00A59D10" w:rsidR="0087505E" w:rsidRPr="00157637" w:rsidRDefault="0087505E" w:rsidP="0087505E">
      <w:pPr>
        <w:pStyle w:val="NormalWeb"/>
        <w:spacing w:line="480" w:lineRule="auto"/>
        <w:ind w:right="402" w:firstLine="720"/>
      </w:pPr>
      <w:r w:rsidRPr="00157637">
        <w:t>The geographic polygons representing each MPA site were overlaid on</w:t>
      </w:r>
      <w:r w:rsidR="008F4F89" w:rsidRPr="00157637">
        <w:t xml:space="preserve"> </w:t>
      </w:r>
      <w:r w:rsidRPr="00157637">
        <w:t xml:space="preserve">0.25-degree gridded temperature projection data (CMIP6 monthly averages) obtained from the World Climate Research Program (WCRP, 2021) to characterize species’ distributions within site boundaries over space and time. The percentage of grid cells within the species niche-informed network sites were compared between present day and projected future years. Year of thermal emergence was assessed for each grid cell that fell within the species’ depth niche, within each network site where the species has ever been observed within the past two decades (species observations inclusive of Jan 2000 to current were obtained from the Ocean Biodiversity Information System (OBIS)- OBIS, 2021). </w:t>
      </w:r>
    </w:p>
    <w:p w14:paraId="4A506456" w14:textId="4FF65829" w:rsidR="0087505E" w:rsidRPr="00157637" w:rsidRDefault="0087505E" w:rsidP="0087505E">
      <w:pPr>
        <w:pStyle w:val="Heading3"/>
        <w:spacing w:line="480" w:lineRule="auto"/>
        <w:rPr>
          <w:rFonts w:cs="Times New Roman"/>
          <w:u w:val="single"/>
        </w:rPr>
      </w:pPr>
      <w:bookmarkStart w:id="48" w:name="_Toc89619622"/>
      <w:r w:rsidRPr="00157637">
        <w:rPr>
          <w:rFonts w:cs="Times New Roman"/>
          <w:u w:val="single"/>
        </w:rPr>
        <w:lastRenderedPageBreak/>
        <w:t>2.4.  Climate projections and time of thermal emergence</w:t>
      </w:r>
      <w:bookmarkEnd w:id="48"/>
      <w:r w:rsidRPr="00157637">
        <w:rPr>
          <w:rFonts w:cs="Times New Roman"/>
          <w:u w:val="single"/>
        </w:rPr>
        <w:t xml:space="preserve"> </w:t>
      </w:r>
    </w:p>
    <w:p w14:paraId="092608FE" w14:textId="38E10332" w:rsidR="0087505E" w:rsidRDefault="0087505E" w:rsidP="0087505E">
      <w:pPr>
        <w:pStyle w:val="NormalWeb"/>
        <w:spacing w:line="480" w:lineRule="auto"/>
        <w:ind w:firstLine="720"/>
        <w:rPr>
          <w:ins w:id="49" w:author="Stortini, Christine" w:date="2022-03-11T13:15:00Z"/>
        </w:rPr>
      </w:pPr>
      <w:r w:rsidRPr="00157637">
        <w:t xml:space="preserve">Time of emergence (ToE) is derived as the year that the average temperature during the warmest month exceeded a species’ upper thermal tolerance limit, and this exceedance continued for a period of at least four consecutive years thereafter (as per Boyce et al. </w:t>
      </w:r>
      <w:r w:rsidRPr="00157637">
        <w:rPr>
          <w:i/>
        </w:rPr>
        <w:t>in review</w:t>
      </w:r>
      <w:r w:rsidRPr="00157637">
        <w:t xml:space="preserve">). The year of thermal emergence was estimated for each grid cell that fell within a species’ depth niche, within each site where the species has been observed at least once since 1950 (see section 2.1), for each of </w:t>
      </w:r>
      <w:r w:rsidR="00074896" w:rsidRPr="00157637">
        <w:t>3</w:t>
      </w:r>
      <w:r w:rsidRPr="00157637">
        <w:t xml:space="preserve"> climate models (Table 2) under two emissions scenarios (IPCC, 2000): SSP1 RCP2.6 (best-case scenario where carbon emissions start declining now) and SSP5 RCP8.5 (worst-case scenario where carbon emissions continue increasing). Average monthly temperature projections for the time period 2020-2100 were obtained at a 0.25-degree resolution from the World Climate Research Program (WCRP, 2021) for each of the five climate models under both emissions scenarios (a total of ten time series of average monthly temperature projections). </w:t>
      </w:r>
    </w:p>
    <w:p w14:paraId="07A6A4EE" w14:textId="77777777" w:rsidR="00663EF7" w:rsidRPr="00157637" w:rsidRDefault="00663EF7" w:rsidP="00663EF7">
      <w:pPr>
        <w:pStyle w:val="NoSpacing"/>
        <w:rPr>
          <w:rFonts w:cs="Times New Roman"/>
        </w:rPr>
      </w:pPr>
      <w:r w:rsidRPr="00157637">
        <w:rPr>
          <w:rFonts w:cs="Times New Roman"/>
          <w:b/>
          <w:bCs/>
        </w:rPr>
        <w:t>Table 2</w:t>
      </w:r>
      <w:r w:rsidRPr="00157637">
        <w:rPr>
          <w:rFonts w:cs="Times New Roman"/>
        </w:rPr>
        <w:t>. Climate change models used for analysis of both SSP1 2.6 and SSP5 8.5 climate scenarios and the institutions for which they are named.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63EF7" w:rsidRPr="00157637" w14:paraId="519E98E6" w14:textId="77777777" w:rsidTr="00E976D2">
        <w:tc>
          <w:tcPr>
            <w:tcW w:w="3116" w:type="dxa"/>
            <w:tcBorders>
              <w:top w:val="single" w:sz="4" w:space="0" w:color="auto"/>
              <w:bottom w:val="single" w:sz="4" w:space="0" w:color="auto"/>
            </w:tcBorders>
          </w:tcPr>
          <w:p w14:paraId="1F11E773" w14:textId="77777777" w:rsidR="00663EF7" w:rsidRPr="00157637" w:rsidRDefault="00663EF7" w:rsidP="00E976D2">
            <w:pPr>
              <w:pStyle w:val="NoSpacing"/>
              <w:rPr>
                <w:rFonts w:cs="Times New Roman"/>
              </w:rPr>
            </w:pPr>
            <w:r w:rsidRPr="00157637">
              <w:rPr>
                <w:rFonts w:cs="Times New Roman"/>
              </w:rPr>
              <w:t>Abbreviation</w:t>
            </w:r>
          </w:p>
        </w:tc>
        <w:tc>
          <w:tcPr>
            <w:tcW w:w="3117" w:type="dxa"/>
            <w:tcBorders>
              <w:top w:val="single" w:sz="4" w:space="0" w:color="auto"/>
              <w:bottom w:val="single" w:sz="4" w:space="0" w:color="auto"/>
            </w:tcBorders>
          </w:tcPr>
          <w:p w14:paraId="0CE8E7F8" w14:textId="77777777" w:rsidR="00663EF7" w:rsidRPr="00157637" w:rsidRDefault="00663EF7" w:rsidP="00E976D2">
            <w:pPr>
              <w:pStyle w:val="NoSpacing"/>
              <w:rPr>
                <w:rFonts w:cs="Times New Roman"/>
              </w:rPr>
            </w:pPr>
            <w:r w:rsidRPr="00157637">
              <w:rPr>
                <w:rFonts w:cs="Times New Roman"/>
              </w:rPr>
              <w:t>Name</w:t>
            </w:r>
          </w:p>
        </w:tc>
        <w:tc>
          <w:tcPr>
            <w:tcW w:w="3117" w:type="dxa"/>
            <w:tcBorders>
              <w:top w:val="single" w:sz="4" w:space="0" w:color="auto"/>
              <w:bottom w:val="single" w:sz="4" w:space="0" w:color="auto"/>
            </w:tcBorders>
          </w:tcPr>
          <w:p w14:paraId="5E17C99E" w14:textId="77777777" w:rsidR="00663EF7" w:rsidRPr="00157637" w:rsidRDefault="00663EF7" w:rsidP="00E976D2">
            <w:pPr>
              <w:pStyle w:val="NoSpacing"/>
              <w:rPr>
                <w:rFonts w:cs="Times New Roman"/>
              </w:rPr>
            </w:pPr>
            <w:r w:rsidRPr="00157637">
              <w:rPr>
                <w:rFonts w:cs="Times New Roman"/>
              </w:rPr>
              <w:t>Reference</w:t>
            </w:r>
          </w:p>
        </w:tc>
      </w:tr>
      <w:tr w:rsidR="00663EF7" w:rsidRPr="00157637" w14:paraId="4B7F84DC" w14:textId="77777777" w:rsidTr="00E976D2">
        <w:tc>
          <w:tcPr>
            <w:tcW w:w="3116" w:type="dxa"/>
            <w:tcBorders>
              <w:top w:val="single" w:sz="4" w:space="0" w:color="auto"/>
            </w:tcBorders>
          </w:tcPr>
          <w:p w14:paraId="4C5C9BFA" w14:textId="77777777" w:rsidR="00663EF7" w:rsidRPr="00157637" w:rsidRDefault="00663EF7" w:rsidP="00E976D2">
            <w:pPr>
              <w:pStyle w:val="NoSpacing"/>
              <w:rPr>
                <w:rFonts w:cs="Times New Roman"/>
              </w:rPr>
            </w:pPr>
            <w:r w:rsidRPr="00157637">
              <w:rPr>
                <w:rFonts w:cs="Times New Roman"/>
              </w:rPr>
              <w:t>AWI</w:t>
            </w:r>
          </w:p>
        </w:tc>
        <w:tc>
          <w:tcPr>
            <w:tcW w:w="3117" w:type="dxa"/>
            <w:tcBorders>
              <w:top w:val="single" w:sz="4" w:space="0" w:color="auto"/>
            </w:tcBorders>
          </w:tcPr>
          <w:p w14:paraId="17D8994B" w14:textId="77777777" w:rsidR="00663EF7" w:rsidRPr="00157637" w:rsidRDefault="00663EF7" w:rsidP="00E976D2">
            <w:pPr>
              <w:pStyle w:val="NoSpacing"/>
              <w:rPr>
                <w:rFonts w:cs="Times New Roman"/>
              </w:rPr>
            </w:pPr>
            <w:r w:rsidRPr="00157637">
              <w:rPr>
                <w:rFonts w:cs="Times New Roman"/>
              </w:rPr>
              <w:t>Alfred Wegener Institute</w:t>
            </w:r>
          </w:p>
        </w:tc>
        <w:tc>
          <w:tcPr>
            <w:tcW w:w="3117" w:type="dxa"/>
            <w:tcBorders>
              <w:top w:val="single" w:sz="4" w:space="0" w:color="auto"/>
            </w:tcBorders>
          </w:tcPr>
          <w:p w14:paraId="6B7D930F" w14:textId="77777777" w:rsidR="00663EF7" w:rsidRPr="00157637" w:rsidRDefault="00663EF7" w:rsidP="00E976D2">
            <w:pPr>
              <w:pStyle w:val="NoSpacing"/>
              <w:rPr>
                <w:rFonts w:cs="Times New Roman"/>
              </w:rPr>
            </w:pPr>
            <w:r w:rsidRPr="00157637">
              <w:rPr>
                <w:rFonts w:cs="Times New Roman"/>
              </w:rPr>
              <w:t>(Semmler et al., 2020)</w:t>
            </w:r>
          </w:p>
        </w:tc>
      </w:tr>
      <w:tr w:rsidR="00663EF7" w:rsidRPr="00157637" w14:paraId="42A2E25D" w14:textId="77777777" w:rsidTr="00E976D2">
        <w:tc>
          <w:tcPr>
            <w:tcW w:w="3116" w:type="dxa"/>
          </w:tcPr>
          <w:p w14:paraId="7618C0AA" w14:textId="77777777" w:rsidR="00663EF7" w:rsidRPr="00157637" w:rsidRDefault="00663EF7" w:rsidP="00E976D2">
            <w:pPr>
              <w:pStyle w:val="NoSpacing"/>
              <w:rPr>
                <w:rFonts w:cs="Times New Roman"/>
              </w:rPr>
            </w:pPr>
            <w:r w:rsidRPr="00157637">
              <w:rPr>
                <w:rFonts w:cs="Times New Roman"/>
              </w:rPr>
              <w:t>CNRM</w:t>
            </w:r>
          </w:p>
        </w:tc>
        <w:tc>
          <w:tcPr>
            <w:tcW w:w="3117" w:type="dxa"/>
          </w:tcPr>
          <w:p w14:paraId="2EA4244F" w14:textId="77777777" w:rsidR="00663EF7" w:rsidRPr="00157637" w:rsidRDefault="00663EF7" w:rsidP="00E976D2">
            <w:pPr>
              <w:pStyle w:val="NoSpacing"/>
              <w:rPr>
                <w:rFonts w:cs="Times New Roman"/>
                <w:lang w:val="fr-FR"/>
              </w:rPr>
            </w:pPr>
            <w:r w:rsidRPr="00157637">
              <w:rPr>
                <w:rFonts w:cs="Times New Roman"/>
                <w:lang w:val="fr-FR"/>
              </w:rPr>
              <w:t>Centre National de Recherches Météorologiques</w:t>
            </w:r>
          </w:p>
        </w:tc>
        <w:tc>
          <w:tcPr>
            <w:tcW w:w="3117" w:type="dxa"/>
          </w:tcPr>
          <w:p w14:paraId="6A11A990" w14:textId="77777777" w:rsidR="00663EF7" w:rsidRPr="00157637" w:rsidRDefault="00663EF7" w:rsidP="00E976D2">
            <w:pPr>
              <w:pStyle w:val="NoSpacing"/>
              <w:rPr>
                <w:rFonts w:cs="Times New Roman"/>
              </w:rPr>
            </w:pPr>
            <w:r w:rsidRPr="00157637">
              <w:rPr>
                <w:rFonts w:cs="Times New Roman"/>
              </w:rPr>
              <w:t>(Moigne et al., 2016)</w:t>
            </w:r>
          </w:p>
        </w:tc>
      </w:tr>
      <w:tr w:rsidR="00663EF7" w:rsidRPr="00157637" w14:paraId="6C222A71" w14:textId="77777777" w:rsidTr="00E976D2">
        <w:tc>
          <w:tcPr>
            <w:tcW w:w="3116" w:type="dxa"/>
          </w:tcPr>
          <w:p w14:paraId="7DD2D695" w14:textId="77777777" w:rsidR="00663EF7" w:rsidRPr="00157637" w:rsidRDefault="00663EF7" w:rsidP="00E976D2">
            <w:pPr>
              <w:pStyle w:val="NoSpacing"/>
              <w:rPr>
                <w:rFonts w:cs="Times New Roman"/>
              </w:rPr>
            </w:pPr>
            <w:r w:rsidRPr="00157637">
              <w:rPr>
                <w:rFonts w:cs="Times New Roman"/>
              </w:rPr>
              <w:t>GFDL</w:t>
            </w:r>
          </w:p>
        </w:tc>
        <w:tc>
          <w:tcPr>
            <w:tcW w:w="3117" w:type="dxa"/>
          </w:tcPr>
          <w:p w14:paraId="1C7F194D" w14:textId="77777777" w:rsidR="00663EF7" w:rsidRPr="00157637" w:rsidRDefault="00663EF7" w:rsidP="00E976D2">
            <w:pPr>
              <w:pStyle w:val="NoSpacing"/>
              <w:rPr>
                <w:rFonts w:cs="Times New Roman"/>
              </w:rPr>
            </w:pPr>
            <w:r w:rsidRPr="00157637">
              <w:rPr>
                <w:rFonts w:cs="Times New Roman"/>
              </w:rPr>
              <w:t>Geophysical Fluid Dynamics Laboratory</w:t>
            </w:r>
          </w:p>
        </w:tc>
        <w:tc>
          <w:tcPr>
            <w:tcW w:w="3117" w:type="dxa"/>
          </w:tcPr>
          <w:p w14:paraId="52FA6C86" w14:textId="77777777" w:rsidR="00663EF7" w:rsidRPr="00157637" w:rsidRDefault="00663EF7" w:rsidP="00E976D2">
            <w:pPr>
              <w:pStyle w:val="NoSpacing"/>
              <w:rPr>
                <w:rFonts w:cs="Times New Roman"/>
              </w:rPr>
            </w:pPr>
            <w:r w:rsidRPr="00157637">
              <w:rPr>
                <w:rFonts w:cs="Times New Roman"/>
              </w:rPr>
              <w:t>(Delworth et al., 2012)</w:t>
            </w:r>
          </w:p>
        </w:tc>
      </w:tr>
      <w:tr w:rsidR="00663EF7" w:rsidRPr="00157637" w14:paraId="1A1CFAAD" w14:textId="77777777" w:rsidTr="00E976D2">
        <w:tc>
          <w:tcPr>
            <w:tcW w:w="3116" w:type="dxa"/>
          </w:tcPr>
          <w:p w14:paraId="75C3221D" w14:textId="77777777" w:rsidR="00663EF7" w:rsidRPr="00157637" w:rsidRDefault="00663EF7" w:rsidP="00E976D2">
            <w:pPr>
              <w:pStyle w:val="NoSpacing"/>
              <w:rPr>
                <w:rFonts w:cs="Times New Roman"/>
              </w:rPr>
            </w:pPr>
            <w:r w:rsidRPr="00157637">
              <w:rPr>
                <w:rFonts w:cs="Times New Roman"/>
              </w:rPr>
              <w:t>HAD</w:t>
            </w:r>
          </w:p>
        </w:tc>
        <w:tc>
          <w:tcPr>
            <w:tcW w:w="3117" w:type="dxa"/>
          </w:tcPr>
          <w:p w14:paraId="5A00B67C" w14:textId="77777777" w:rsidR="00663EF7" w:rsidRPr="00157637" w:rsidRDefault="00663EF7" w:rsidP="00E976D2">
            <w:pPr>
              <w:pStyle w:val="NoSpacing"/>
              <w:rPr>
                <w:rFonts w:cs="Times New Roman"/>
              </w:rPr>
            </w:pPr>
            <w:r w:rsidRPr="00157637">
              <w:rPr>
                <w:rFonts w:cs="Times New Roman"/>
              </w:rPr>
              <w:t>Hadley Centre Atmospheric</w:t>
            </w:r>
          </w:p>
        </w:tc>
        <w:tc>
          <w:tcPr>
            <w:tcW w:w="3117" w:type="dxa"/>
          </w:tcPr>
          <w:p w14:paraId="686587F0" w14:textId="77777777" w:rsidR="00663EF7" w:rsidRPr="00157637" w:rsidRDefault="00663EF7" w:rsidP="00E976D2">
            <w:pPr>
              <w:pStyle w:val="NoSpacing"/>
              <w:rPr>
                <w:rFonts w:cs="Times New Roman"/>
              </w:rPr>
            </w:pPr>
            <w:r w:rsidRPr="00157637">
              <w:rPr>
                <w:rFonts w:cs="Times New Roman"/>
              </w:rPr>
              <w:t>(Pope et al., 2000)</w:t>
            </w:r>
          </w:p>
        </w:tc>
      </w:tr>
      <w:tr w:rsidR="00663EF7" w:rsidRPr="00157637" w14:paraId="51C2D755" w14:textId="77777777" w:rsidTr="00E976D2">
        <w:tc>
          <w:tcPr>
            <w:tcW w:w="3116" w:type="dxa"/>
            <w:tcBorders>
              <w:bottom w:val="single" w:sz="4" w:space="0" w:color="auto"/>
            </w:tcBorders>
          </w:tcPr>
          <w:p w14:paraId="64C97552" w14:textId="77777777" w:rsidR="00663EF7" w:rsidRPr="00157637" w:rsidRDefault="00663EF7" w:rsidP="00E976D2">
            <w:pPr>
              <w:pStyle w:val="NoSpacing"/>
              <w:rPr>
                <w:rFonts w:cs="Times New Roman"/>
              </w:rPr>
            </w:pPr>
            <w:r w:rsidRPr="00157637">
              <w:rPr>
                <w:rFonts w:cs="Times New Roman"/>
              </w:rPr>
              <w:t>IPSL</w:t>
            </w:r>
          </w:p>
        </w:tc>
        <w:tc>
          <w:tcPr>
            <w:tcW w:w="3117" w:type="dxa"/>
            <w:tcBorders>
              <w:bottom w:val="single" w:sz="4" w:space="0" w:color="auto"/>
            </w:tcBorders>
          </w:tcPr>
          <w:p w14:paraId="1FA6A6A7" w14:textId="77777777" w:rsidR="00663EF7" w:rsidRPr="00157637" w:rsidRDefault="00663EF7" w:rsidP="00E976D2">
            <w:pPr>
              <w:pStyle w:val="NoSpacing"/>
              <w:rPr>
                <w:rFonts w:cs="Times New Roman"/>
              </w:rPr>
            </w:pPr>
            <w:r w:rsidRPr="00157637">
              <w:rPr>
                <w:rFonts w:cs="Times New Roman"/>
              </w:rPr>
              <w:t>Institut Piere-Simon Laplace</w:t>
            </w:r>
          </w:p>
        </w:tc>
        <w:tc>
          <w:tcPr>
            <w:tcW w:w="3117" w:type="dxa"/>
            <w:tcBorders>
              <w:bottom w:val="single" w:sz="4" w:space="0" w:color="auto"/>
            </w:tcBorders>
          </w:tcPr>
          <w:p w14:paraId="575422AB" w14:textId="77777777" w:rsidR="00663EF7" w:rsidRPr="00157637" w:rsidRDefault="00663EF7" w:rsidP="00E976D2">
            <w:pPr>
              <w:pStyle w:val="NoSpacing"/>
              <w:rPr>
                <w:rFonts w:cs="Times New Roman"/>
              </w:rPr>
            </w:pPr>
            <w:r w:rsidRPr="00157637">
              <w:rPr>
                <w:rFonts w:cs="Times New Roman"/>
              </w:rPr>
              <w:t>(Jiang et al., 2021)</w:t>
            </w:r>
          </w:p>
        </w:tc>
      </w:tr>
    </w:tbl>
    <w:p w14:paraId="4118BFFF" w14:textId="77777777" w:rsidR="00663EF7" w:rsidRDefault="00663EF7" w:rsidP="00663EF7">
      <w:pPr>
        <w:pStyle w:val="NormalWeb"/>
        <w:spacing w:before="0" w:beforeAutospacing="0"/>
        <w:ind w:firstLine="720"/>
        <w:rPr>
          <w:ins w:id="50" w:author="Stortini, Christine" w:date="2022-03-11T13:15:00Z"/>
        </w:rPr>
        <w:pPrChange w:id="51" w:author="Stortini, Christine" w:date="2022-03-11T13:15:00Z">
          <w:pPr>
            <w:pStyle w:val="NormalWeb"/>
            <w:spacing w:line="480" w:lineRule="auto"/>
            <w:ind w:firstLine="720"/>
          </w:pPr>
        </w:pPrChange>
      </w:pPr>
    </w:p>
    <w:p w14:paraId="1333B245" w14:textId="3D85624C" w:rsidR="0087505E" w:rsidRPr="00157637" w:rsidRDefault="0087505E" w:rsidP="00663EF7">
      <w:pPr>
        <w:pStyle w:val="NormalWeb"/>
        <w:spacing w:line="480" w:lineRule="auto"/>
        <w:ind w:firstLine="720"/>
      </w:pPr>
      <w:r w:rsidRPr="00157637">
        <w:t xml:space="preserve">Time of emergence for each species in each grid cell was calculated as the average time of emergence across models for each emissions scenario; the standard deviation was also calculated to characterize uncertainty, i.e., variation among model projections. Within each network site, the year in which a species reached its average time of emergence in 100% of the </w:t>
      </w:r>
      <w:r w:rsidRPr="00157637">
        <w:lastRenderedPageBreak/>
        <w:t xml:space="preserve">cells within its depth niche was recorded as the site-level year of emergence for that species. The years in which the first species, 50% of the species, and 100% of the species emerged (on average) from a site were then calculated based on the individual species site-level time of emergence results. The years in which 1, 50%, and 100% of species emerged were then transformed into a map representation using R (RStudio Team, 2021). </w:t>
      </w:r>
    </w:p>
    <w:p w14:paraId="20A83B64" w14:textId="3CBB0C49" w:rsidR="00227CBE" w:rsidRDefault="00223A74" w:rsidP="009F6692">
      <w:pPr>
        <w:pStyle w:val="NormalWeb"/>
        <w:spacing w:line="480" w:lineRule="auto"/>
        <w:rPr>
          <w:ins w:id="52" w:author="Stortini, Christine" w:date="2022-03-11T11:53:00Z"/>
        </w:rPr>
      </w:pPr>
      <w:ins w:id="53" w:author="Stortini, Christine" w:date="2022-03-11T11:54:00Z">
        <w:r>
          <w:t>3</w:t>
        </w:r>
      </w:ins>
      <w:ins w:id="54" w:author="Stortini, Christine" w:date="2022-03-11T11:53:00Z">
        <w:r>
          <w:t xml:space="preserve">. </w:t>
        </w:r>
      </w:ins>
      <w:ins w:id="55" w:author="Stortini, Christine" w:date="2022-03-11T11:54:00Z">
        <w:r>
          <w:t xml:space="preserve"> </w:t>
        </w:r>
      </w:ins>
      <w:r w:rsidR="00227CBE" w:rsidRPr="00157637">
        <w:t>Results</w:t>
      </w:r>
    </w:p>
    <w:p w14:paraId="08E461B1" w14:textId="5AC64DDE" w:rsidR="00223A74" w:rsidRDefault="00223A74" w:rsidP="009F6692">
      <w:pPr>
        <w:pStyle w:val="NormalWeb"/>
        <w:spacing w:line="480" w:lineRule="auto"/>
        <w:rPr>
          <w:ins w:id="56" w:author="Stortini, Christine" w:date="2022-03-11T12:31:00Z"/>
        </w:rPr>
      </w:pPr>
      <w:ins w:id="57" w:author="Stortini, Christine" w:date="2022-03-11T11:54:00Z">
        <w:r>
          <w:t>3.1.  Climate Projections</w:t>
        </w:r>
      </w:ins>
    </w:p>
    <w:p w14:paraId="4A4C7EA7" w14:textId="39AEC0BD" w:rsidR="00084545" w:rsidRDefault="008D4D4B" w:rsidP="009F6692">
      <w:pPr>
        <w:pStyle w:val="NormalWeb"/>
        <w:spacing w:line="480" w:lineRule="auto"/>
        <w:rPr>
          <w:ins w:id="58" w:author="Stortini, Christine" w:date="2022-03-11T11:54:00Z"/>
        </w:rPr>
      </w:pPr>
      <w:ins w:id="59" w:author="Stortini, Christine" w:date="2022-03-11T12:31:00Z">
        <w:r>
          <w:t xml:space="preserve">Insert time series of temperature projections here and discuss differences between RCP’s and models. </w:t>
        </w:r>
      </w:ins>
    </w:p>
    <w:p w14:paraId="7A2F9BDA" w14:textId="6A2EBD18" w:rsidR="00223A74" w:rsidRDefault="00223A74" w:rsidP="009F6692">
      <w:pPr>
        <w:pStyle w:val="NormalWeb"/>
        <w:spacing w:line="480" w:lineRule="auto"/>
        <w:rPr>
          <w:ins w:id="60" w:author="Stortini, Christine" w:date="2022-03-11T12:23:00Z"/>
        </w:rPr>
      </w:pPr>
      <w:ins w:id="61" w:author="Stortini, Christine" w:date="2022-03-11T11:54:00Z">
        <w:r>
          <w:t xml:space="preserve">3.2.  </w:t>
        </w:r>
      </w:ins>
      <w:ins w:id="62" w:author="Stortini, Christine" w:date="2022-03-11T12:09:00Z">
        <w:r w:rsidR="00A7549A">
          <w:t xml:space="preserve">Thermal stress </w:t>
        </w:r>
      </w:ins>
      <w:ins w:id="63" w:author="Stortini, Christine" w:date="2022-03-11T12:22:00Z">
        <w:r w:rsidR="008D4D4B">
          <w:t>across the conservation</w:t>
        </w:r>
      </w:ins>
      <w:ins w:id="64" w:author="Stortini, Christine" w:date="2022-03-11T12:09:00Z">
        <w:r w:rsidR="00A7549A">
          <w:t xml:space="preserve"> network</w:t>
        </w:r>
      </w:ins>
    </w:p>
    <w:p w14:paraId="1E1940F3" w14:textId="13FE49BB" w:rsidR="008D4D4B" w:rsidRDefault="008D4D4B" w:rsidP="009F6692">
      <w:pPr>
        <w:pStyle w:val="NormalWeb"/>
        <w:spacing w:line="480" w:lineRule="auto"/>
        <w:rPr>
          <w:ins w:id="65" w:author="Stortini, Christine" w:date="2022-03-11T12:09:00Z"/>
        </w:rPr>
      </w:pPr>
      <w:ins w:id="66" w:author="Stortini, Christine" w:date="2022-03-11T12:23:00Z">
        <w:r>
          <w:t xml:space="preserve">e.g., </w:t>
        </w:r>
      </w:ins>
      <w:ins w:id="67" w:author="Stortini, Christine" w:date="2022-03-11T12:35:00Z">
        <w:r w:rsidR="00084545">
          <w:t>Results show a</w:t>
        </w:r>
      </w:ins>
      <w:ins w:id="68" w:author="Stortini, Christine" w:date="2022-03-11T12:33:00Z">
        <w:r w:rsidR="00084545">
          <w:t xml:space="preserve"> gradient of incre</w:t>
        </w:r>
      </w:ins>
      <w:ins w:id="69" w:author="Stortini, Christine" w:date="2022-03-11T12:34:00Z">
        <w:r w:rsidR="00084545">
          <w:t>ased ToEs from west to east, and offshore to inshore across the bioregion (Figure 4)</w:t>
        </w:r>
      </w:ins>
      <w:ins w:id="70" w:author="Stortini, Christine" w:date="2022-03-11T12:33:00Z">
        <w:r w:rsidR="00084545">
          <w:t xml:space="preserve">. </w:t>
        </w:r>
      </w:ins>
      <w:ins w:id="71" w:author="Stortini, Christine" w:date="2022-03-11T12:35:00Z">
        <w:r w:rsidR="00084545">
          <w:t>Generally, ToEs are sooner along the shelf edge, in the Boy of Fundy (BoF) and in the south-western reaches of the S</w:t>
        </w:r>
      </w:ins>
      <w:ins w:id="72" w:author="Stortini, Christine" w:date="2022-03-11T12:36:00Z">
        <w:r w:rsidR="00084545">
          <w:t xml:space="preserve">cotian Shelf (Figure 4); </w:t>
        </w:r>
      </w:ins>
      <w:ins w:id="73" w:author="Stortini, Christine" w:date="2022-03-11T12:24:00Z">
        <w:r>
          <w:t>71%</w:t>
        </w:r>
      </w:ins>
      <w:ins w:id="74" w:author="Stortini, Christine" w:date="2022-03-11T12:25:00Z">
        <w:r>
          <w:t xml:space="preserve"> and 88%</w:t>
        </w:r>
      </w:ins>
      <w:ins w:id="75" w:author="Stortini, Christine" w:date="2022-03-11T12:24:00Z">
        <w:r>
          <w:t xml:space="preserve"> of WSS </w:t>
        </w:r>
      </w:ins>
      <w:ins w:id="76" w:author="Stortini, Christine" w:date="2022-03-11T12:25:00Z">
        <w:r>
          <w:t xml:space="preserve">and </w:t>
        </w:r>
      </w:ins>
      <w:ins w:id="77" w:author="Stortini, Christine" w:date="2022-03-11T12:24:00Z">
        <w:r>
          <w:t>BoF site</w:t>
        </w:r>
      </w:ins>
      <w:ins w:id="78" w:author="Stortini, Christine" w:date="2022-03-11T12:25:00Z">
        <w:r>
          <w:t>s, respectively,</w:t>
        </w:r>
      </w:ins>
      <w:ins w:id="79" w:author="Stortini, Christine" w:date="2022-03-11T12:24:00Z">
        <w:r>
          <w:t xml:space="preserve"> lose more than 50% of species by 2100</w:t>
        </w:r>
      </w:ins>
      <w:ins w:id="80" w:author="Stortini, Christine" w:date="2022-03-11T12:23:00Z">
        <w:r>
          <w:t xml:space="preserve"> </w:t>
        </w:r>
      </w:ins>
      <w:ins w:id="81" w:author="Stortini, Christine" w:date="2022-03-11T12:25:00Z">
        <w:r>
          <w:t>under RCP 8.5</w:t>
        </w:r>
      </w:ins>
      <w:ins w:id="82" w:author="Stortini, Christine" w:date="2022-03-11T12:36:00Z">
        <w:r w:rsidR="00084545">
          <w:t xml:space="preserve"> (Figure 5)</w:t>
        </w:r>
      </w:ins>
      <w:ins w:id="83" w:author="Stortini, Christine" w:date="2022-03-11T12:25:00Z">
        <w:r>
          <w:t xml:space="preserve">. Comparatively, only </w:t>
        </w:r>
      </w:ins>
      <w:ins w:id="84" w:author="Stortini, Christine" w:date="2022-03-11T12:26:00Z">
        <w:r>
          <w:t>2</w:t>
        </w:r>
      </w:ins>
      <w:ins w:id="85" w:author="Stortini, Christine" w:date="2022-03-11T12:25:00Z">
        <w:r>
          <w:t xml:space="preserve"> of 10 ESS sites</w:t>
        </w:r>
      </w:ins>
      <w:ins w:id="86" w:author="Stortini, Christine" w:date="2022-03-11T12:26:00Z">
        <w:r>
          <w:t xml:space="preserve"> lose more than 50% of species by 2100</w:t>
        </w:r>
      </w:ins>
      <w:ins w:id="87" w:author="Stortini, Christine" w:date="2022-03-11T12:36:00Z">
        <w:r w:rsidR="00084545">
          <w:t xml:space="preserve"> (Figure 5)</w:t>
        </w:r>
      </w:ins>
      <w:ins w:id="88" w:author="Stortini, Christine" w:date="2022-03-11T12:26:00Z">
        <w:r>
          <w:t xml:space="preserve">. </w:t>
        </w:r>
      </w:ins>
      <w:ins w:id="89" w:author="Stortini, Christine" w:date="2022-03-11T12:27:00Z">
        <w:r>
          <w:t xml:space="preserve">Six of 8 BoF sites lose &gt;50% by 2075. Under RCP 2.6, </w:t>
        </w:r>
      </w:ins>
      <w:ins w:id="90" w:author="Stortini, Christine" w:date="2022-03-11T12:28:00Z">
        <w:r>
          <w:t>this variation between regions is maintained but the majority of sites lose &lt;50% by 2100</w:t>
        </w:r>
      </w:ins>
      <w:ins w:id="91" w:author="Stortini, Christine" w:date="2022-03-11T12:36:00Z">
        <w:r w:rsidR="00084545">
          <w:t xml:space="preserve"> (Figure 5)</w:t>
        </w:r>
      </w:ins>
      <w:ins w:id="92" w:author="Stortini, Christine" w:date="2022-03-11T12:28:00Z">
        <w:r>
          <w:t>.</w:t>
        </w:r>
      </w:ins>
    </w:p>
    <w:p w14:paraId="18136AB8" w14:textId="5A016231" w:rsidR="00A7549A" w:rsidRPr="00157637" w:rsidDel="00F8590A" w:rsidRDefault="00A7549A" w:rsidP="009F6692">
      <w:pPr>
        <w:pStyle w:val="NormalWeb"/>
        <w:spacing w:line="480" w:lineRule="auto"/>
        <w:rPr>
          <w:del w:id="93" w:author="Stortini, Christine" w:date="2022-03-11T12:20:00Z"/>
        </w:rPr>
      </w:pPr>
    </w:p>
    <w:p w14:paraId="54414FC0" w14:textId="77777777" w:rsidR="008D4D4B" w:rsidRPr="00157637" w:rsidRDefault="008D4D4B" w:rsidP="008D4D4B">
      <w:pPr>
        <w:pStyle w:val="NormalWeb"/>
        <w:spacing w:line="480" w:lineRule="auto"/>
      </w:pPr>
      <w:r w:rsidRPr="00157637">
        <w:rPr>
          <w:noProof/>
        </w:rPr>
        <w:lastRenderedPageBreak/>
        <w:drawing>
          <wp:inline distT="0" distB="0" distL="0" distR="0" wp14:anchorId="7830E89C" wp14:editId="07589399">
            <wp:extent cx="3609975" cy="7124700"/>
            <wp:effectExtent l="0" t="0" r="9525" b="0"/>
            <wp:docPr id="10" name="Picture 10"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10258" cy="7125259"/>
                    </a:xfrm>
                    <a:prstGeom prst="rect">
                      <a:avLst/>
                    </a:prstGeom>
                    <a:noFill/>
                    <a:ln>
                      <a:noFill/>
                    </a:ln>
                  </pic:spPr>
                </pic:pic>
              </a:graphicData>
            </a:graphic>
          </wp:inline>
        </w:drawing>
      </w:r>
    </w:p>
    <w:p w14:paraId="689D5E20" w14:textId="1D5F35A6" w:rsidR="008D4D4B" w:rsidRPr="00157637" w:rsidDel="00084545" w:rsidRDefault="008D4D4B" w:rsidP="008D4D4B">
      <w:pPr>
        <w:pStyle w:val="NoSpacing"/>
        <w:rPr>
          <w:del w:id="94" w:author="Stortini, Christine" w:date="2022-03-11T12:38:00Z"/>
          <w:rFonts w:cs="Times New Roman"/>
        </w:rPr>
      </w:pPr>
      <w:r w:rsidRPr="00157637">
        <w:rPr>
          <w:rFonts w:cs="Times New Roman"/>
        </w:rPr>
        <w:t xml:space="preserve">Figure </w:t>
      </w:r>
      <w:ins w:id="95" w:author="Stortini, Christine" w:date="2022-03-11T12:36:00Z">
        <w:r w:rsidR="00084545">
          <w:rPr>
            <w:rFonts w:cs="Times New Roman"/>
          </w:rPr>
          <w:t>4</w:t>
        </w:r>
      </w:ins>
      <w:r w:rsidRPr="00157637">
        <w:rPr>
          <w:rFonts w:cs="Times New Roman"/>
        </w:rPr>
        <w:t>. Comparison between emission scenarios RCP 2.6 and RCP 8.5 of the percentage of species lost (illustrated by a color spectrum of navy to yellow, where navy represents 0% species loss and yellow represents 100% species loss) for future years 2025, 2050, 2075, and 2100 of each MPA/OECM polygon on the Scotian shelf Bay of Fundy bioregion.</w:t>
      </w:r>
    </w:p>
    <w:p w14:paraId="55DE8280" w14:textId="77777777" w:rsidR="008D4D4B" w:rsidRDefault="008D4D4B" w:rsidP="00084545">
      <w:pPr>
        <w:pStyle w:val="NoSpacing"/>
        <w:rPr>
          <w:ins w:id="96" w:author="Stortini, Christine" w:date="2022-03-11T12:29:00Z"/>
        </w:rPr>
        <w:pPrChange w:id="97" w:author="Stortini, Christine" w:date="2022-03-11T12:38:00Z">
          <w:pPr>
            <w:pStyle w:val="NormalWeb"/>
            <w:spacing w:line="480" w:lineRule="auto"/>
          </w:pPr>
        </w:pPrChange>
      </w:pPr>
    </w:p>
    <w:p w14:paraId="415EDB34" w14:textId="5FF85B96" w:rsidR="000306EB" w:rsidRPr="00157637" w:rsidRDefault="00D93E71" w:rsidP="009F6692">
      <w:pPr>
        <w:pStyle w:val="NormalWeb"/>
        <w:spacing w:line="480" w:lineRule="auto"/>
      </w:pPr>
      <w:r w:rsidRPr="00157637">
        <w:rPr>
          <w:noProof/>
        </w:rPr>
        <w:drawing>
          <wp:inline distT="0" distB="0" distL="0" distR="0" wp14:anchorId="12199837" wp14:editId="5539A3C5">
            <wp:extent cx="5943600" cy="39624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5D24493" w14:textId="6899D9F3" w:rsidR="00757771" w:rsidRPr="00157637" w:rsidRDefault="00757771" w:rsidP="00417437">
      <w:pPr>
        <w:pStyle w:val="NoSpacing"/>
        <w:rPr>
          <w:rFonts w:cs="Times New Roman"/>
        </w:rPr>
      </w:pPr>
      <w:r w:rsidRPr="00157637">
        <w:rPr>
          <w:rFonts w:cs="Times New Roman"/>
        </w:rPr>
        <w:t xml:space="preserve">Figure </w:t>
      </w:r>
      <w:ins w:id="98" w:author="Stortini, Christine" w:date="2022-03-11T12:36:00Z">
        <w:r w:rsidR="00084545">
          <w:rPr>
            <w:rFonts w:cs="Times New Roman"/>
          </w:rPr>
          <w:t>5</w:t>
        </w:r>
      </w:ins>
      <w:r w:rsidRPr="00157637">
        <w:rPr>
          <w:rFonts w:cs="Times New Roman"/>
        </w:rPr>
        <w:t xml:space="preserve">. </w:t>
      </w:r>
      <w:r w:rsidR="00EC689D" w:rsidRPr="00157637">
        <w:rPr>
          <w:rFonts w:cs="Times New Roman"/>
        </w:rPr>
        <w:t>C</w:t>
      </w:r>
      <w:r w:rsidR="00A672DB" w:rsidRPr="00157637">
        <w:rPr>
          <w:rFonts w:cs="Times New Roman"/>
        </w:rPr>
        <w:t xml:space="preserve">omparison between </w:t>
      </w:r>
      <w:r w:rsidR="00DF7701" w:rsidRPr="00157637">
        <w:rPr>
          <w:rFonts w:cs="Times New Roman"/>
        </w:rPr>
        <w:t xml:space="preserve">emission scenarios </w:t>
      </w:r>
      <w:r w:rsidR="00A672DB" w:rsidRPr="00157637">
        <w:rPr>
          <w:rFonts w:cs="Times New Roman"/>
        </w:rPr>
        <w:t xml:space="preserve">RCP 2.6 and RCP 8.5 </w:t>
      </w:r>
      <w:r w:rsidR="00EC689D" w:rsidRPr="00157637">
        <w:rPr>
          <w:rFonts w:cs="Times New Roman"/>
        </w:rPr>
        <w:t>of the p</w:t>
      </w:r>
      <w:r w:rsidRPr="00157637">
        <w:rPr>
          <w:rFonts w:cs="Times New Roman"/>
        </w:rPr>
        <w:t>ercent</w:t>
      </w:r>
      <w:r w:rsidR="009C686F" w:rsidRPr="00157637">
        <w:rPr>
          <w:rFonts w:cs="Times New Roman"/>
        </w:rPr>
        <w:t xml:space="preserve">age of species lost </w:t>
      </w:r>
      <w:r w:rsidR="00FF47A3" w:rsidRPr="00157637">
        <w:rPr>
          <w:rFonts w:cs="Times New Roman"/>
        </w:rPr>
        <w:t xml:space="preserve">for future years 2025 (purple), 2050 (blue), </w:t>
      </w:r>
      <w:r w:rsidR="00417437" w:rsidRPr="00157637">
        <w:rPr>
          <w:rFonts w:cs="Times New Roman"/>
        </w:rPr>
        <w:t>2075 (green), and 2100 (yellow)</w:t>
      </w:r>
      <w:r w:rsidR="0026225A" w:rsidRPr="00157637">
        <w:rPr>
          <w:rFonts w:cs="Times New Roman"/>
        </w:rPr>
        <w:t xml:space="preserve"> of each </w:t>
      </w:r>
      <w:r w:rsidR="009E7930" w:rsidRPr="00157637">
        <w:rPr>
          <w:rFonts w:cs="Times New Roman"/>
        </w:rPr>
        <w:t xml:space="preserve">MPA/OECM site </w:t>
      </w:r>
      <w:r w:rsidR="00242DC2" w:rsidRPr="00157637">
        <w:rPr>
          <w:rFonts w:cs="Times New Roman"/>
        </w:rPr>
        <w:t>(</w:t>
      </w:r>
      <w:r w:rsidR="00F97194" w:rsidRPr="00157637">
        <w:rPr>
          <w:rFonts w:cs="Times New Roman"/>
        </w:rPr>
        <w:t>abbreviated</w:t>
      </w:r>
      <w:r w:rsidR="00242DC2" w:rsidRPr="00157637">
        <w:rPr>
          <w:rFonts w:cs="Times New Roman"/>
        </w:rPr>
        <w:t xml:space="preserve"> title</w:t>
      </w:r>
      <w:r w:rsidR="00F97194" w:rsidRPr="00157637">
        <w:rPr>
          <w:rFonts w:cs="Times New Roman"/>
        </w:rPr>
        <w:t xml:space="preserve">s on y-axis see </w:t>
      </w:r>
      <w:r w:rsidR="000714FC" w:rsidRPr="00157637">
        <w:rPr>
          <w:rFonts w:cs="Times New Roman"/>
        </w:rPr>
        <w:t>T</w:t>
      </w:r>
      <w:r w:rsidR="00F97194" w:rsidRPr="00157637">
        <w:rPr>
          <w:rFonts w:cs="Times New Roman"/>
        </w:rPr>
        <w:t>able</w:t>
      </w:r>
      <w:r w:rsidR="00E91C48" w:rsidRPr="00157637">
        <w:rPr>
          <w:rFonts w:cs="Times New Roman"/>
        </w:rPr>
        <w:t xml:space="preserve"> </w:t>
      </w:r>
      <w:r w:rsidR="000714FC" w:rsidRPr="00157637">
        <w:rPr>
          <w:rFonts w:cs="Times New Roman"/>
        </w:rPr>
        <w:t>3</w:t>
      </w:r>
      <w:r w:rsidR="00F97194" w:rsidRPr="00157637">
        <w:rPr>
          <w:rFonts w:cs="Times New Roman"/>
        </w:rPr>
        <w:t xml:space="preserve"> for full name</w:t>
      </w:r>
      <w:r w:rsidR="000714FC" w:rsidRPr="00157637">
        <w:rPr>
          <w:rFonts w:cs="Times New Roman"/>
        </w:rPr>
        <w:t>s</w:t>
      </w:r>
      <w:r w:rsidR="00242DC2" w:rsidRPr="00157637">
        <w:rPr>
          <w:rFonts w:cs="Times New Roman"/>
        </w:rPr>
        <w:t>)</w:t>
      </w:r>
      <w:r w:rsidR="002907BC" w:rsidRPr="00157637">
        <w:rPr>
          <w:rFonts w:cs="Times New Roman"/>
        </w:rPr>
        <w:t xml:space="preserve"> divided into </w:t>
      </w:r>
      <w:r w:rsidR="00E804F7" w:rsidRPr="00157637">
        <w:rPr>
          <w:rFonts w:cs="Times New Roman"/>
        </w:rPr>
        <w:t xml:space="preserve">there </w:t>
      </w:r>
      <w:r w:rsidR="006F3493" w:rsidRPr="00157637">
        <w:rPr>
          <w:rFonts w:cs="Times New Roman"/>
        </w:rPr>
        <w:t>corresponding</w:t>
      </w:r>
      <w:r w:rsidR="00E804F7" w:rsidRPr="00157637">
        <w:rPr>
          <w:rFonts w:cs="Times New Roman"/>
        </w:rPr>
        <w:t xml:space="preserve"> </w:t>
      </w:r>
      <w:r w:rsidR="006F3493" w:rsidRPr="00157637">
        <w:rPr>
          <w:rFonts w:cs="Times New Roman"/>
        </w:rPr>
        <w:t>region</w:t>
      </w:r>
      <w:r w:rsidR="00E804F7" w:rsidRPr="00157637">
        <w:rPr>
          <w:rFonts w:cs="Times New Roman"/>
        </w:rPr>
        <w:t xml:space="preserve"> (Bay of F</w:t>
      </w:r>
      <w:r w:rsidR="006F3493" w:rsidRPr="00157637">
        <w:rPr>
          <w:rFonts w:cs="Times New Roman"/>
        </w:rPr>
        <w:t>u</w:t>
      </w:r>
      <w:r w:rsidR="00E804F7" w:rsidRPr="00157637">
        <w:rPr>
          <w:rFonts w:cs="Times New Roman"/>
        </w:rPr>
        <w:t xml:space="preserve">ndy, </w:t>
      </w:r>
      <w:r w:rsidR="006F3493" w:rsidRPr="00157637">
        <w:rPr>
          <w:rFonts w:cs="Times New Roman"/>
        </w:rPr>
        <w:t>Eastern</w:t>
      </w:r>
      <w:r w:rsidR="00E804F7" w:rsidRPr="00157637">
        <w:rPr>
          <w:rFonts w:cs="Times New Roman"/>
        </w:rPr>
        <w:t xml:space="preserve"> Scotian shelf</w:t>
      </w:r>
      <w:r w:rsidR="006F3493" w:rsidRPr="00157637">
        <w:rPr>
          <w:rFonts w:cs="Times New Roman"/>
        </w:rPr>
        <w:t>, and Western Scotian shelf</w:t>
      </w:r>
      <w:r w:rsidR="00E804F7" w:rsidRPr="00157637">
        <w:rPr>
          <w:rFonts w:cs="Times New Roman"/>
        </w:rPr>
        <w:t>)</w:t>
      </w:r>
      <w:r w:rsidR="00242DC2" w:rsidRPr="00157637">
        <w:rPr>
          <w:rFonts w:cs="Times New Roman"/>
        </w:rPr>
        <w:t xml:space="preserve"> </w:t>
      </w:r>
      <w:r w:rsidR="009E7930" w:rsidRPr="00157637">
        <w:rPr>
          <w:rFonts w:cs="Times New Roman"/>
        </w:rPr>
        <w:t>in the Scotian shelf Bay of Fundy bioregion</w:t>
      </w:r>
      <w:r w:rsidR="00F35CF4" w:rsidRPr="00157637">
        <w:rPr>
          <w:rFonts w:cs="Times New Roman"/>
        </w:rPr>
        <w:t>.</w:t>
      </w:r>
    </w:p>
    <w:p w14:paraId="40257942" w14:textId="6C63863F" w:rsidR="00084545" w:rsidRDefault="00084545" w:rsidP="009F6692">
      <w:pPr>
        <w:pStyle w:val="NormalWeb"/>
        <w:spacing w:line="480" w:lineRule="auto"/>
        <w:rPr>
          <w:ins w:id="99" w:author="Stortini, Christine" w:date="2022-03-11T12:32:00Z"/>
        </w:rPr>
      </w:pPr>
    </w:p>
    <w:p w14:paraId="41221F50" w14:textId="4E041227" w:rsidR="00084545" w:rsidRDefault="00084545" w:rsidP="009F6692">
      <w:pPr>
        <w:pStyle w:val="NormalWeb"/>
        <w:spacing w:line="480" w:lineRule="auto"/>
        <w:rPr>
          <w:ins w:id="100" w:author="Stortini, Christine" w:date="2022-03-11T12:38:00Z"/>
        </w:rPr>
      </w:pPr>
      <w:ins w:id="101" w:author="Stortini, Christine" w:date="2022-03-11T12:32:00Z">
        <w:r>
          <w:t>3.3.  Thermal stress of species</w:t>
        </w:r>
      </w:ins>
    </w:p>
    <w:p w14:paraId="0D394B85" w14:textId="7977BDBA" w:rsidR="00084545" w:rsidRDefault="00084545" w:rsidP="00E77541">
      <w:pPr>
        <w:pStyle w:val="NormalWeb"/>
        <w:spacing w:before="240" w:line="480" w:lineRule="auto"/>
        <w:rPr>
          <w:ins w:id="102" w:author="Stortini, Christine" w:date="2022-03-11T12:38:00Z"/>
        </w:rPr>
        <w:pPrChange w:id="103" w:author="Stortini, Christine" w:date="2022-03-11T12:57:00Z">
          <w:pPr>
            <w:pStyle w:val="NormalWeb"/>
            <w:spacing w:line="480" w:lineRule="auto"/>
          </w:pPr>
        </w:pPrChange>
      </w:pPr>
      <w:ins w:id="104" w:author="Stortini, Christine" w:date="2022-03-11T12:38:00Z">
        <w:r>
          <w:t>e.g., In general, results show a more rapid</w:t>
        </w:r>
      </w:ins>
      <w:ins w:id="105" w:author="Stortini, Christine" w:date="2022-03-11T12:39:00Z">
        <w:r>
          <w:t xml:space="preserve"> increase in thermal stress, i.e., proportion of habitat </w:t>
        </w:r>
      </w:ins>
      <w:ins w:id="106" w:author="Stortini, Christine" w:date="2022-03-11T12:41:00Z">
        <w:r>
          <w:t xml:space="preserve">within the network sites </w:t>
        </w:r>
      </w:ins>
      <w:ins w:id="107" w:author="Stortini, Christine" w:date="2022-03-11T12:39:00Z">
        <w:r>
          <w:t xml:space="preserve">becoming </w:t>
        </w:r>
        <w:commentRangeStart w:id="108"/>
        <w:r>
          <w:t>thermally stressful</w:t>
        </w:r>
      </w:ins>
      <w:commentRangeEnd w:id="108"/>
      <w:ins w:id="109" w:author="Stortini, Christine" w:date="2022-03-11T12:41:00Z">
        <w:r>
          <w:rPr>
            <w:rStyle w:val="CommentReference"/>
            <w:rFonts w:eastAsiaTheme="minorHAnsi" w:cstheme="minorBidi"/>
            <w:lang w:eastAsia="en-US"/>
          </w:rPr>
          <w:commentReference w:id="108"/>
        </w:r>
      </w:ins>
      <w:ins w:id="110" w:author="Stortini, Christine" w:date="2022-03-11T12:39:00Z">
        <w:r>
          <w:t>, over time under RCP 8.5 compared to RCP 2.6</w:t>
        </w:r>
      </w:ins>
      <w:ins w:id="111" w:author="Stortini, Christine" w:date="2022-03-11T12:45:00Z">
        <w:r w:rsidR="002563F9">
          <w:t xml:space="preserve"> (Figure 6)</w:t>
        </w:r>
      </w:ins>
      <w:ins w:id="112" w:author="Stortini, Christine" w:date="2022-03-11T12:39:00Z">
        <w:r>
          <w:t xml:space="preserve">. </w:t>
        </w:r>
      </w:ins>
      <w:ins w:id="113" w:author="Stortini, Christine" w:date="2022-03-11T12:42:00Z">
        <w:r>
          <w:t xml:space="preserve">Under RCP 2.6., </w:t>
        </w:r>
        <w:r w:rsidR="002563F9">
          <w:t xml:space="preserve">average habitat lost (or </w:t>
        </w:r>
      </w:ins>
      <w:ins w:id="114" w:author="Stortini, Christine" w:date="2022-03-11T12:43:00Z">
        <w:r w:rsidR="002563F9">
          <w:t>becoming intolerable) plateaus at just under 25% by 2080</w:t>
        </w:r>
      </w:ins>
      <w:ins w:id="115" w:author="Stortini, Christine" w:date="2022-03-11T12:45:00Z">
        <w:r w:rsidR="002563F9">
          <w:t xml:space="preserve"> (figure 6)</w:t>
        </w:r>
      </w:ins>
      <w:ins w:id="116" w:author="Stortini, Christine" w:date="2022-03-11T12:43:00Z">
        <w:r w:rsidR="002563F9">
          <w:t xml:space="preserve">, indicating that many species </w:t>
        </w:r>
      </w:ins>
      <w:ins w:id="117" w:author="Stortini, Christine" w:date="2022-03-11T12:44:00Z">
        <w:r w:rsidR="002563F9">
          <w:t xml:space="preserve">will continue to find suitable </w:t>
        </w:r>
        <w:r w:rsidR="002563F9">
          <w:lastRenderedPageBreak/>
          <w:t xml:space="preserve">habitat within the conservation network sites, even 60-80 years from now. </w:t>
        </w:r>
      </w:ins>
      <w:ins w:id="118" w:author="Stortini, Christine" w:date="2022-03-11T12:48:00Z">
        <w:r w:rsidR="002563F9">
          <w:t xml:space="preserve">Some species are more at risk of </w:t>
        </w:r>
      </w:ins>
      <w:ins w:id="119" w:author="Stortini, Christine" w:date="2022-03-11T12:49:00Z">
        <w:r w:rsidR="002563F9">
          <w:t xml:space="preserve">thermal stress than others. </w:t>
        </w:r>
      </w:ins>
      <w:ins w:id="120" w:author="Stortini, Christine" w:date="2022-03-11T12:51:00Z">
        <w:r w:rsidR="002563F9">
          <w:t xml:space="preserve">In particular, demersal fish </w:t>
        </w:r>
      </w:ins>
      <w:ins w:id="121" w:author="Stortini, Christine" w:date="2022-03-11T12:52:00Z">
        <w:r w:rsidR="00E77541">
          <w:t xml:space="preserve">lose X% more habitat to thermal stress </w:t>
        </w:r>
      </w:ins>
      <w:ins w:id="122" w:author="Stortini, Christine" w:date="2022-03-11T12:53:00Z">
        <w:r w:rsidR="00E77541">
          <w:t xml:space="preserve">on average compared to bentho-pelagic/pelagic fish, invertebrates, and other species (Figure 7). Species </w:t>
        </w:r>
      </w:ins>
      <w:ins w:id="123" w:author="Stortini, Christine" w:date="2022-03-11T12:54:00Z">
        <w:r w:rsidR="00E77541">
          <w:t xml:space="preserve">that are least likely to experience thermal stress in any of the network sites throughout the next 80 years even under RCP 8.5 include…. </w:t>
        </w:r>
      </w:ins>
      <w:ins w:id="124" w:author="Stortini, Christine" w:date="2022-03-11T12:55:00Z">
        <w:r w:rsidR="00E77541">
          <w:t>Important food sources for cetaceans and large fish, copep</w:t>
        </w:r>
      </w:ins>
      <w:ins w:id="125" w:author="Stortini, Christine" w:date="2022-03-11T12:56:00Z">
        <w:r w:rsidR="00E77541">
          <w:t xml:space="preserve">od, </w:t>
        </w:r>
      </w:ins>
      <w:ins w:id="126" w:author="Stortini, Christine" w:date="2022-03-11T12:55:00Z">
        <w:r w:rsidR="00E77541">
          <w:t xml:space="preserve">Calanus finmarchicus and </w:t>
        </w:r>
      </w:ins>
      <w:ins w:id="127" w:author="Stortini, Christine" w:date="2022-03-11T12:56:00Z">
        <w:r w:rsidR="00E77541">
          <w:t xml:space="preserve">northern shrimp, </w:t>
        </w:r>
      </w:ins>
      <w:ins w:id="128" w:author="Stortini, Christine" w:date="2022-03-11T12:55:00Z">
        <w:r w:rsidR="00E77541">
          <w:t>Pandalus borealis</w:t>
        </w:r>
      </w:ins>
      <w:ins w:id="129" w:author="Stortini, Christine" w:date="2022-03-11T12:56:00Z">
        <w:r w:rsidR="00E77541">
          <w:t xml:space="preserve">, show little thermal stress under RCP 2.6, but may lose more than </w:t>
        </w:r>
      </w:ins>
      <w:ins w:id="130" w:author="Stortini, Christine" w:date="2022-03-11T12:57:00Z">
        <w:r w:rsidR="00E77541">
          <w:t>50% of habitat within the conservation network sites by 2075 due to thermal stress under the high-emissions scenario (Figure 7).</w:t>
        </w:r>
      </w:ins>
      <w:ins w:id="131" w:author="Stortini, Christine" w:date="2022-03-11T13:14:00Z">
        <w:r w:rsidR="00663EF7">
          <w:t xml:space="preserve"> Often, species X is the first to experience temperatures outside its thermal niche (i.e., to have the earliest time of emergence), particularly in X sites (Table </w:t>
        </w:r>
      </w:ins>
      <w:ins w:id="132" w:author="Stortini, Christine" w:date="2022-03-11T13:15:00Z">
        <w:r w:rsidR="00663EF7">
          <w:t>3</w:t>
        </w:r>
      </w:ins>
      <w:ins w:id="133" w:author="Stortini, Christine" w:date="2022-03-11T13:14:00Z">
        <w:r w:rsidR="00663EF7">
          <w:t>).</w:t>
        </w:r>
      </w:ins>
    </w:p>
    <w:p w14:paraId="23E5A67F" w14:textId="77777777" w:rsidR="00084545" w:rsidRPr="00157637" w:rsidRDefault="00084545" w:rsidP="00084545">
      <w:pPr>
        <w:pStyle w:val="NoSpacing"/>
        <w:rPr>
          <w:ins w:id="134" w:author="Stortini, Christine" w:date="2022-03-11T12:38:00Z"/>
          <w:rFonts w:cs="Times New Roman"/>
        </w:rPr>
      </w:pPr>
      <w:ins w:id="135" w:author="Stortini, Christine" w:date="2022-03-11T12:38:00Z">
        <w:r w:rsidRPr="00157637">
          <w:rPr>
            <w:rFonts w:cs="Times New Roman"/>
            <w:noProof/>
          </w:rPr>
          <w:drawing>
            <wp:inline distT="0" distB="0" distL="0" distR="0" wp14:anchorId="40FCD5B0" wp14:editId="3E9EA75D">
              <wp:extent cx="5448300" cy="4086225"/>
              <wp:effectExtent l="0" t="0" r="0" b="9525"/>
              <wp:docPr id="14" name="Picture 1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48902" cy="4086677"/>
                      </a:xfrm>
                      <a:prstGeom prst="rect">
                        <a:avLst/>
                      </a:prstGeom>
                      <a:noFill/>
                      <a:ln>
                        <a:noFill/>
                      </a:ln>
                    </pic:spPr>
                  </pic:pic>
                </a:graphicData>
              </a:graphic>
            </wp:inline>
          </w:drawing>
        </w:r>
      </w:ins>
    </w:p>
    <w:p w14:paraId="3C310E42" w14:textId="6787803C" w:rsidR="00084545" w:rsidRPr="00157637" w:rsidRDefault="00084545" w:rsidP="00084545">
      <w:pPr>
        <w:pStyle w:val="NoSpacing"/>
        <w:rPr>
          <w:ins w:id="136" w:author="Stortini, Christine" w:date="2022-03-11T12:38:00Z"/>
          <w:rFonts w:cs="Times New Roman"/>
        </w:rPr>
      </w:pPr>
      <w:ins w:id="137" w:author="Stortini, Christine" w:date="2022-03-11T12:38:00Z">
        <w:r w:rsidRPr="00157637">
          <w:rPr>
            <w:rFonts w:cs="Times New Roman"/>
          </w:rPr>
          <w:t xml:space="preserve">Figure </w:t>
        </w:r>
        <w:r>
          <w:rPr>
            <w:rFonts w:cs="Times New Roman"/>
          </w:rPr>
          <w:t>6</w:t>
        </w:r>
        <w:r w:rsidRPr="00157637">
          <w:rPr>
            <w:rFonts w:cs="Times New Roman"/>
          </w:rPr>
          <w:t xml:space="preserve">. Comparison between emission scenarios RCP 2.6 and RCP 8.5 of the percentage of habitat lost for future years 2025 (purple), 2050 (blue), 2075 (green), and 2100 (yellow) </w:t>
        </w:r>
        <w:r w:rsidRPr="00157637">
          <w:rPr>
            <w:rFonts w:cs="Times New Roman"/>
          </w:rPr>
          <w:lastRenderedPageBreak/>
          <w:t xml:space="preserve">averaged by climate models and species ToEs. The dashed lines represent the average of the climate models for each species. </w:t>
        </w:r>
      </w:ins>
    </w:p>
    <w:p w14:paraId="7DC90584" w14:textId="77777777" w:rsidR="00084545" w:rsidRDefault="00084545" w:rsidP="009F6692">
      <w:pPr>
        <w:pStyle w:val="NormalWeb"/>
        <w:spacing w:line="480" w:lineRule="auto"/>
        <w:rPr>
          <w:ins w:id="138" w:author="Stortini, Christine" w:date="2022-03-11T12:32:00Z"/>
        </w:rPr>
      </w:pPr>
    </w:p>
    <w:p w14:paraId="61F9F4EC" w14:textId="50F97193" w:rsidR="002563F9" w:rsidRPr="00157637" w:rsidDel="002563F9" w:rsidRDefault="00084545" w:rsidP="002563F9">
      <w:pPr>
        <w:pStyle w:val="NormalWeb"/>
        <w:spacing w:after="0" w:afterAutospacing="0"/>
        <w:rPr>
          <w:del w:id="139" w:author="Stortini, Christine" w:date="2022-03-11T12:50:00Z"/>
        </w:rPr>
        <w:pPrChange w:id="140" w:author="Stortini, Christine" w:date="2022-03-11T12:50:00Z">
          <w:pPr>
            <w:pStyle w:val="NormalWeb"/>
            <w:spacing w:line="480" w:lineRule="auto"/>
          </w:pPr>
        </w:pPrChange>
      </w:pPr>
      <w:r w:rsidRPr="00157637">
        <w:rPr>
          <w:noProof/>
        </w:rPr>
        <w:drawing>
          <wp:inline distT="0" distB="0" distL="0" distR="0" wp14:anchorId="5E976948" wp14:editId="40367743">
            <wp:extent cx="5943600" cy="39624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9AED61B" w14:textId="6B262238" w:rsidR="002563F9" w:rsidRDefault="002563F9" w:rsidP="00084545">
      <w:pPr>
        <w:pStyle w:val="NoSpacing"/>
        <w:rPr>
          <w:ins w:id="141" w:author="Stortini, Christine" w:date="2022-03-11T12:50:00Z"/>
          <w:rFonts w:cs="Times New Roman"/>
        </w:rPr>
      </w:pPr>
      <w:ins w:id="142" w:author="Stortini, Christine" w:date="2022-03-11T12:50:00Z">
        <w:r>
          <w:rPr>
            <w:rFonts w:cs="Times New Roman"/>
          </w:rPr>
          <w:t>You need to add labels of species groups to this plot</w:t>
        </w:r>
      </w:ins>
      <w:ins w:id="143" w:author="Stortini, Christine" w:date="2022-03-11T12:51:00Z">
        <w:r>
          <w:rPr>
            <w:rFonts w:cs="Times New Roman"/>
          </w:rPr>
          <w:t>.</w:t>
        </w:r>
      </w:ins>
      <w:ins w:id="144" w:author="Stortini, Christine" w:date="2022-03-11T13:12:00Z">
        <w:r w:rsidR="00663EF7">
          <w:rPr>
            <w:rFonts w:cs="Times New Roman"/>
          </w:rPr>
          <w:t xml:space="preserve"> Use code Ryan used to make Figure 5.</w:t>
        </w:r>
      </w:ins>
    </w:p>
    <w:p w14:paraId="3DFAEE5E" w14:textId="4D441CDE" w:rsidR="00084545" w:rsidRDefault="00084545" w:rsidP="00084545">
      <w:pPr>
        <w:pStyle w:val="NoSpacing"/>
        <w:rPr>
          <w:ins w:id="145" w:author="Stortini, Christine" w:date="2022-03-11T13:17:00Z"/>
          <w:rFonts w:cs="Times New Roman"/>
        </w:rPr>
      </w:pPr>
      <w:r w:rsidRPr="00157637">
        <w:rPr>
          <w:rFonts w:cs="Times New Roman"/>
        </w:rPr>
        <w:t xml:space="preserve">Figure </w:t>
      </w:r>
      <w:ins w:id="146" w:author="Stortini, Christine" w:date="2022-03-11T12:38:00Z">
        <w:r>
          <w:rPr>
            <w:rFonts w:cs="Times New Roman"/>
          </w:rPr>
          <w:t>7</w:t>
        </w:r>
      </w:ins>
      <w:r w:rsidRPr="00157637">
        <w:rPr>
          <w:rFonts w:cs="Times New Roman"/>
        </w:rPr>
        <w:t>. Comparison between emission scenarios RCP 2.6 and RCP 8.5 of the percentage of habitat lost (based on each species niche informed network within the Scotian shelf draft network of MPA/OECMs) for each species (grouped taxonomically) for future years 2025 (purple), 2050 (blue), 2075 (green), and 2100 (yellow).</w:t>
      </w:r>
    </w:p>
    <w:p w14:paraId="4914525B" w14:textId="39183D55" w:rsidR="00663EF7" w:rsidRDefault="00663EF7" w:rsidP="00084545">
      <w:pPr>
        <w:pStyle w:val="NoSpacing"/>
        <w:rPr>
          <w:ins w:id="147" w:author="Stortini, Christine" w:date="2022-03-11T13:17:00Z"/>
          <w:rFonts w:cs="Times New Roman"/>
        </w:rPr>
      </w:pPr>
    </w:p>
    <w:p w14:paraId="71F5BF91" w14:textId="77777777" w:rsidR="00663EF7" w:rsidRPr="00157637" w:rsidRDefault="00663EF7" w:rsidP="00084545">
      <w:pPr>
        <w:pStyle w:val="NoSpacing"/>
        <w:rPr>
          <w:rFonts w:cs="Times New Roman"/>
        </w:rPr>
      </w:pPr>
    </w:p>
    <w:p w14:paraId="3C9B83F5" w14:textId="040E1891" w:rsidR="00663EF7" w:rsidRPr="00157637" w:rsidRDefault="00663EF7" w:rsidP="00663EF7">
      <w:pPr>
        <w:rPr>
          <w:rFonts w:cs="Times New Roman"/>
        </w:rPr>
      </w:pPr>
      <w:r w:rsidRPr="00157637">
        <w:rPr>
          <w:rFonts w:cs="Times New Roman"/>
        </w:rPr>
        <w:t xml:space="preserve">Table </w:t>
      </w:r>
      <w:r>
        <w:rPr>
          <w:rFonts w:cs="Times New Roman"/>
        </w:rPr>
        <w:t>3</w:t>
      </w:r>
      <w:r w:rsidRPr="00157637">
        <w:rPr>
          <w:rFonts w:cs="Times New Roman"/>
        </w:rPr>
        <w:t>. The first emerged species and their ToE for each emissions scenario at each MPA/OECM site in the Scotian shelf Bay of Fundy bioregion draft network.</w:t>
      </w:r>
    </w:p>
    <w:tbl>
      <w:tblPr>
        <w:tblW w:w="9380" w:type="dxa"/>
        <w:tblLook w:val="04A0" w:firstRow="1" w:lastRow="0" w:firstColumn="1" w:lastColumn="0" w:noHBand="0" w:noVBand="1"/>
      </w:tblPr>
      <w:tblGrid>
        <w:gridCol w:w="4300"/>
        <w:gridCol w:w="1880"/>
        <w:gridCol w:w="2680"/>
        <w:gridCol w:w="656"/>
      </w:tblGrid>
      <w:tr w:rsidR="00663EF7" w:rsidRPr="00157637" w14:paraId="66419DE9" w14:textId="77777777" w:rsidTr="00E976D2">
        <w:trPr>
          <w:trHeight w:val="300"/>
        </w:trPr>
        <w:tc>
          <w:tcPr>
            <w:tcW w:w="4300" w:type="dxa"/>
            <w:tcBorders>
              <w:top w:val="single" w:sz="4" w:space="0" w:color="auto"/>
              <w:bottom w:val="single" w:sz="4" w:space="0" w:color="auto"/>
            </w:tcBorders>
            <w:shd w:val="clear" w:color="auto" w:fill="auto"/>
            <w:noWrap/>
            <w:vAlign w:val="bottom"/>
            <w:hideMark/>
          </w:tcPr>
          <w:p w14:paraId="352227D8"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Site</w:t>
            </w:r>
          </w:p>
        </w:tc>
        <w:tc>
          <w:tcPr>
            <w:tcW w:w="1880" w:type="dxa"/>
            <w:tcBorders>
              <w:top w:val="single" w:sz="4" w:space="0" w:color="auto"/>
              <w:bottom w:val="single" w:sz="4" w:space="0" w:color="auto"/>
            </w:tcBorders>
            <w:shd w:val="clear" w:color="auto" w:fill="auto"/>
            <w:noWrap/>
            <w:vAlign w:val="bottom"/>
            <w:hideMark/>
          </w:tcPr>
          <w:p w14:paraId="7A5F5B2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Emissions scenario</w:t>
            </w:r>
          </w:p>
        </w:tc>
        <w:tc>
          <w:tcPr>
            <w:tcW w:w="2680" w:type="dxa"/>
            <w:tcBorders>
              <w:top w:val="single" w:sz="4" w:space="0" w:color="auto"/>
              <w:bottom w:val="single" w:sz="4" w:space="0" w:color="auto"/>
            </w:tcBorders>
            <w:shd w:val="clear" w:color="auto" w:fill="auto"/>
            <w:noWrap/>
            <w:vAlign w:val="bottom"/>
            <w:hideMark/>
          </w:tcPr>
          <w:p w14:paraId="37384D78"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Species</w:t>
            </w:r>
          </w:p>
        </w:tc>
        <w:tc>
          <w:tcPr>
            <w:tcW w:w="520" w:type="dxa"/>
            <w:tcBorders>
              <w:top w:val="single" w:sz="4" w:space="0" w:color="auto"/>
              <w:bottom w:val="single" w:sz="4" w:space="0" w:color="auto"/>
            </w:tcBorders>
            <w:shd w:val="clear" w:color="auto" w:fill="auto"/>
            <w:noWrap/>
            <w:vAlign w:val="bottom"/>
            <w:hideMark/>
          </w:tcPr>
          <w:p w14:paraId="0600C2E6"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ToE</w:t>
            </w:r>
          </w:p>
        </w:tc>
      </w:tr>
      <w:tr w:rsidR="00663EF7" w:rsidRPr="00157637" w14:paraId="6F607CF3" w14:textId="77777777" w:rsidTr="00E976D2">
        <w:trPr>
          <w:trHeight w:val="300"/>
        </w:trPr>
        <w:tc>
          <w:tcPr>
            <w:tcW w:w="4300" w:type="dxa"/>
            <w:vMerge w:val="restart"/>
            <w:tcBorders>
              <w:top w:val="single" w:sz="4" w:space="0" w:color="auto"/>
            </w:tcBorders>
            <w:shd w:val="clear" w:color="auto" w:fill="auto"/>
            <w:noWrap/>
            <w:vAlign w:val="bottom"/>
            <w:hideMark/>
          </w:tcPr>
          <w:p w14:paraId="7E53E1DC"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 xml:space="preserve">Bird Island </w:t>
            </w:r>
          </w:p>
        </w:tc>
        <w:tc>
          <w:tcPr>
            <w:tcW w:w="1880" w:type="dxa"/>
            <w:tcBorders>
              <w:top w:val="single" w:sz="4" w:space="0" w:color="auto"/>
            </w:tcBorders>
            <w:shd w:val="clear" w:color="auto" w:fill="auto"/>
            <w:noWrap/>
            <w:vAlign w:val="bottom"/>
            <w:hideMark/>
          </w:tcPr>
          <w:p w14:paraId="730CBC8A"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tcBorders>
              <w:top w:val="single" w:sz="4" w:space="0" w:color="auto"/>
            </w:tcBorders>
            <w:shd w:val="clear" w:color="auto" w:fill="auto"/>
            <w:noWrap/>
            <w:vAlign w:val="bottom"/>
            <w:hideMark/>
          </w:tcPr>
          <w:p w14:paraId="4AA9F1A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tcBorders>
              <w:top w:val="single" w:sz="4" w:space="0" w:color="auto"/>
            </w:tcBorders>
            <w:shd w:val="clear" w:color="auto" w:fill="auto"/>
            <w:noWrap/>
            <w:vAlign w:val="bottom"/>
            <w:hideMark/>
          </w:tcPr>
          <w:p w14:paraId="74A815FD"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2050</w:t>
            </w:r>
          </w:p>
        </w:tc>
      </w:tr>
      <w:tr w:rsidR="00663EF7" w:rsidRPr="00157637" w14:paraId="67AAAFF0" w14:textId="77777777" w:rsidTr="00E976D2">
        <w:trPr>
          <w:trHeight w:val="300"/>
        </w:trPr>
        <w:tc>
          <w:tcPr>
            <w:tcW w:w="4300" w:type="dxa"/>
            <w:vMerge/>
            <w:vAlign w:val="center"/>
            <w:hideMark/>
          </w:tcPr>
          <w:p w14:paraId="63A661CC"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0102C221"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61DE187E"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205E95EF"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2041</w:t>
            </w:r>
          </w:p>
        </w:tc>
      </w:tr>
      <w:tr w:rsidR="00663EF7" w:rsidRPr="00157637" w14:paraId="37CAA601" w14:textId="77777777" w:rsidTr="00E976D2">
        <w:trPr>
          <w:trHeight w:val="300"/>
        </w:trPr>
        <w:tc>
          <w:tcPr>
            <w:tcW w:w="4300" w:type="dxa"/>
            <w:vMerge w:val="restart"/>
            <w:shd w:val="clear" w:color="auto" w:fill="auto"/>
            <w:noWrap/>
            <w:vAlign w:val="bottom"/>
            <w:hideMark/>
          </w:tcPr>
          <w:p w14:paraId="1A2C7A48"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 xml:space="preserve">Brier Island </w:t>
            </w:r>
          </w:p>
        </w:tc>
        <w:tc>
          <w:tcPr>
            <w:tcW w:w="1880" w:type="dxa"/>
            <w:shd w:val="clear" w:color="auto" w:fill="auto"/>
            <w:noWrap/>
            <w:vAlign w:val="bottom"/>
            <w:hideMark/>
          </w:tcPr>
          <w:p w14:paraId="375BEBC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5C721AE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207EB3F6"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28496113" w14:textId="77777777" w:rsidTr="00E976D2">
        <w:trPr>
          <w:trHeight w:val="300"/>
        </w:trPr>
        <w:tc>
          <w:tcPr>
            <w:tcW w:w="4300" w:type="dxa"/>
            <w:vMerge/>
            <w:vAlign w:val="center"/>
            <w:hideMark/>
          </w:tcPr>
          <w:p w14:paraId="744F52B2"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22246AC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6A22294A"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3B96EE86"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242B6A41" w14:textId="77777777" w:rsidTr="00E976D2">
        <w:trPr>
          <w:trHeight w:val="300"/>
        </w:trPr>
        <w:tc>
          <w:tcPr>
            <w:tcW w:w="4300" w:type="dxa"/>
            <w:vMerge w:val="restart"/>
            <w:shd w:val="clear" w:color="auto" w:fill="auto"/>
            <w:noWrap/>
            <w:vAlign w:val="bottom"/>
            <w:hideMark/>
          </w:tcPr>
          <w:p w14:paraId="221DD9F0"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Canso Ledges - Sugar Harbour Islands</w:t>
            </w:r>
          </w:p>
        </w:tc>
        <w:tc>
          <w:tcPr>
            <w:tcW w:w="1880" w:type="dxa"/>
            <w:shd w:val="clear" w:color="auto" w:fill="auto"/>
            <w:noWrap/>
            <w:vAlign w:val="bottom"/>
            <w:hideMark/>
          </w:tcPr>
          <w:p w14:paraId="6E3EA354"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740CB0DE"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25EA2F75"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2025</w:t>
            </w:r>
          </w:p>
        </w:tc>
      </w:tr>
      <w:tr w:rsidR="00663EF7" w:rsidRPr="00157637" w14:paraId="02758966" w14:textId="77777777" w:rsidTr="00E976D2">
        <w:trPr>
          <w:trHeight w:val="300"/>
        </w:trPr>
        <w:tc>
          <w:tcPr>
            <w:tcW w:w="4300" w:type="dxa"/>
            <w:vMerge/>
            <w:vAlign w:val="center"/>
            <w:hideMark/>
          </w:tcPr>
          <w:p w14:paraId="309815C8"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55886F26"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6E1CE84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660900E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6440BE5C" w14:textId="77777777" w:rsidTr="00E976D2">
        <w:trPr>
          <w:trHeight w:val="300"/>
        </w:trPr>
        <w:tc>
          <w:tcPr>
            <w:tcW w:w="4300" w:type="dxa"/>
            <w:vMerge w:val="restart"/>
            <w:shd w:val="clear" w:color="auto" w:fill="auto"/>
            <w:noWrap/>
            <w:vAlign w:val="bottom"/>
            <w:hideMark/>
          </w:tcPr>
          <w:p w14:paraId="7224C6D9"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lastRenderedPageBreak/>
              <w:t>Central Scotian Slope, Rise and Abyss</w:t>
            </w:r>
          </w:p>
        </w:tc>
        <w:tc>
          <w:tcPr>
            <w:tcW w:w="1880" w:type="dxa"/>
            <w:shd w:val="clear" w:color="auto" w:fill="auto"/>
            <w:noWrap/>
            <w:vAlign w:val="bottom"/>
            <w:hideMark/>
          </w:tcPr>
          <w:p w14:paraId="07ED66E7"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39915DE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18CBF9F4"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7193A93A" w14:textId="77777777" w:rsidTr="00E976D2">
        <w:trPr>
          <w:trHeight w:val="300"/>
        </w:trPr>
        <w:tc>
          <w:tcPr>
            <w:tcW w:w="4300" w:type="dxa"/>
            <w:vMerge/>
            <w:vAlign w:val="center"/>
            <w:hideMark/>
          </w:tcPr>
          <w:p w14:paraId="22D3BC85"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2FF3FFC7"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3EA8376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56616605"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02131885" w14:textId="77777777" w:rsidTr="00E976D2">
        <w:trPr>
          <w:trHeight w:val="300"/>
        </w:trPr>
        <w:tc>
          <w:tcPr>
            <w:tcW w:w="4300" w:type="dxa"/>
            <w:vMerge w:val="restart"/>
            <w:shd w:val="clear" w:color="auto" w:fill="auto"/>
            <w:noWrap/>
            <w:vAlign w:val="bottom"/>
            <w:hideMark/>
          </w:tcPr>
          <w:p w14:paraId="48D006FD"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Chebogue</w:t>
            </w:r>
          </w:p>
        </w:tc>
        <w:tc>
          <w:tcPr>
            <w:tcW w:w="1880" w:type="dxa"/>
            <w:shd w:val="clear" w:color="auto" w:fill="auto"/>
            <w:noWrap/>
            <w:vAlign w:val="bottom"/>
            <w:hideMark/>
          </w:tcPr>
          <w:p w14:paraId="6FA8E78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3DC83603"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44CCDBA5"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2027</w:t>
            </w:r>
          </w:p>
        </w:tc>
      </w:tr>
      <w:tr w:rsidR="00663EF7" w:rsidRPr="00157637" w14:paraId="424AF627" w14:textId="77777777" w:rsidTr="00E976D2">
        <w:trPr>
          <w:trHeight w:val="300"/>
        </w:trPr>
        <w:tc>
          <w:tcPr>
            <w:tcW w:w="4300" w:type="dxa"/>
            <w:vMerge/>
            <w:vAlign w:val="center"/>
            <w:hideMark/>
          </w:tcPr>
          <w:p w14:paraId="31A0560C"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6F11D8E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1ABA54BC"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795162DF"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0BFD5378" w14:textId="77777777" w:rsidTr="00E976D2">
        <w:trPr>
          <w:trHeight w:val="300"/>
        </w:trPr>
        <w:tc>
          <w:tcPr>
            <w:tcW w:w="4300" w:type="dxa"/>
            <w:vMerge w:val="restart"/>
            <w:shd w:val="clear" w:color="auto" w:fill="auto"/>
            <w:noWrap/>
            <w:vAlign w:val="bottom"/>
            <w:hideMark/>
          </w:tcPr>
          <w:p w14:paraId="50D21ACC"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Corsair/Georges Canyons Conservation Area</w:t>
            </w:r>
          </w:p>
        </w:tc>
        <w:tc>
          <w:tcPr>
            <w:tcW w:w="1880" w:type="dxa"/>
            <w:shd w:val="clear" w:color="auto" w:fill="auto"/>
            <w:noWrap/>
            <w:vAlign w:val="bottom"/>
            <w:hideMark/>
          </w:tcPr>
          <w:p w14:paraId="275ADBC7"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63AE28B3"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Hippoglossus hippoglossus</w:t>
            </w:r>
          </w:p>
        </w:tc>
        <w:tc>
          <w:tcPr>
            <w:tcW w:w="520" w:type="dxa"/>
            <w:shd w:val="clear" w:color="auto" w:fill="auto"/>
            <w:noWrap/>
            <w:vAlign w:val="bottom"/>
            <w:hideMark/>
          </w:tcPr>
          <w:p w14:paraId="2B5C38D7"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2019</w:t>
            </w:r>
          </w:p>
        </w:tc>
      </w:tr>
      <w:tr w:rsidR="00663EF7" w:rsidRPr="00157637" w14:paraId="2D6A5A1D" w14:textId="77777777" w:rsidTr="00E976D2">
        <w:trPr>
          <w:trHeight w:val="300"/>
        </w:trPr>
        <w:tc>
          <w:tcPr>
            <w:tcW w:w="4300" w:type="dxa"/>
            <w:vMerge/>
            <w:vAlign w:val="center"/>
            <w:hideMark/>
          </w:tcPr>
          <w:p w14:paraId="1077E163"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620E4EA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59ED607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Hippoglossus hippoglossus</w:t>
            </w:r>
          </w:p>
        </w:tc>
        <w:tc>
          <w:tcPr>
            <w:tcW w:w="520" w:type="dxa"/>
            <w:shd w:val="clear" w:color="auto" w:fill="auto"/>
            <w:noWrap/>
            <w:vAlign w:val="bottom"/>
            <w:hideMark/>
          </w:tcPr>
          <w:p w14:paraId="029BC893"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3D2C5580" w14:textId="77777777" w:rsidTr="00E976D2">
        <w:trPr>
          <w:trHeight w:val="300"/>
        </w:trPr>
        <w:tc>
          <w:tcPr>
            <w:tcW w:w="4300" w:type="dxa"/>
            <w:vMerge w:val="restart"/>
            <w:shd w:val="clear" w:color="auto" w:fill="auto"/>
            <w:noWrap/>
            <w:vAlign w:val="bottom"/>
            <w:hideMark/>
          </w:tcPr>
          <w:p w14:paraId="640FD28B"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Eastern Canyons</w:t>
            </w:r>
          </w:p>
        </w:tc>
        <w:tc>
          <w:tcPr>
            <w:tcW w:w="1880" w:type="dxa"/>
            <w:shd w:val="clear" w:color="auto" w:fill="auto"/>
            <w:noWrap/>
            <w:vAlign w:val="bottom"/>
            <w:hideMark/>
          </w:tcPr>
          <w:p w14:paraId="4E0CFE54"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6385C29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1D861DA7"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2035</w:t>
            </w:r>
          </w:p>
        </w:tc>
      </w:tr>
      <w:tr w:rsidR="00663EF7" w:rsidRPr="00157637" w14:paraId="52A95256" w14:textId="77777777" w:rsidTr="00E976D2">
        <w:trPr>
          <w:trHeight w:val="300"/>
        </w:trPr>
        <w:tc>
          <w:tcPr>
            <w:tcW w:w="4300" w:type="dxa"/>
            <w:vMerge/>
            <w:vAlign w:val="center"/>
            <w:hideMark/>
          </w:tcPr>
          <w:p w14:paraId="68D8F46D"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6625ED2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58073500"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27892050"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2030</w:t>
            </w:r>
          </w:p>
        </w:tc>
      </w:tr>
      <w:tr w:rsidR="00663EF7" w:rsidRPr="00157637" w14:paraId="4CA32284" w14:textId="77777777" w:rsidTr="00E976D2">
        <w:trPr>
          <w:trHeight w:val="300"/>
        </w:trPr>
        <w:tc>
          <w:tcPr>
            <w:tcW w:w="4300" w:type="dxa"/>
            <w:vMerge w:val="restart"/>
            <w:shd w:val="clear" w:color="auto" w:fill="auto"/>
            <w:noWrap/>
            <w:vAlign w:val="bottom"/>
            <w:hideMark/>
          </w:tcPr>
          <w:p w14:paraId="44C88CB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Eastern Shoal</w:t>
            </w:r>
          </w:p>
        </w:tc>
        <w:tc>
          <w:tcPr>
            <w:tcW w:w="1880" w:type="dxa"/>
            <w:shd w:val="clear" w:color="auto" w:fill="auto"/>
            <w:noWrap/>
            <w:vAlign w:val="bottom"/>
            <w:hideMark/>
          </w:tcPr>
          <w:p w14:paraId="5CCA989A"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634D2329"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214AC638"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2027</w:t>
            </w:r>
          </w:p>
        </w:tc>
      </w:tr>
      <w:tr w:rsidR="00663EF7" w:rsidRPr="00157637" w14:paraId="2048A996" w14:textId="77777777" w:rsidTr="00E976D2">
        <w:trPr>
          <w:trHeight w:val="300"/>
        </w:trPr>
        <w:tc>
          <w:tcPr>
            <w:tcW w:w="4300" w:type="dxa"/>
            <w:vMerge/>
            <w:vAlign w:val="center"/>
            <w:hideMark/>
          </w:tcPr>
          <w:p w14:paraId="2970096E"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4A2694E1"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452A665C"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06A5C379"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2029</w:t>
            </w:r>
          </w:p>
        </w:tc>
      </w:tr>
      <w:tr w:rsidR="00663EF7" w:rsidRPr="00157637" w14:paraId="42892D52" w14:textId="77777777" w:rsidTr="00E976D2">
        <w:trPr>
          <w:trHeight w:val="300"/>
        </w:trPr>
        <w:tc>
          <w:tcPr>
            <w:tcW w:w="4300" w:type="dxa"/>
            <w:vMerge w:val="restart"/>
            <w:shd w:val="clear" w:color="auto" w:fill="auto"/>
            <w:noWrap/>
            <w:vAlign w:val="bottom"/>
            <w:hideMark/>
          </w:tcPr>
          <w:p w14:paraId="1E9EB4EA"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Eastern Shore Islands</w:t>
            </w:r>
          </w:p>
        </w:tc>
        <w:tc>
          <w:tcPr>
            <w:tcW w:w="1880" w:type="dxa"/>
            <w:shd w:val="clear" w:color="auto" w:fill="auto"/>
            <w:noWrap/>
            <w:vAlign w:val="bottom"/>
            <w:hideMark/>
          </w:tcPr>
          <w:p w14:paraId="498F2B2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14786A1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6A89C64B"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2035</w:t>
            </w:r>
          </w:p>
        </w:tc>
      </w:tr>
      <w:tr w:rsidR="00663EF7" w:rsidRPr="00157637" w14:paraId="7F682B20" w14:textId="77777777" w:rsidTr="00E976D2">
        <w:trPr>
          <w:trHeight w:val="300"/>
        </w:trPr>
        <w:tc>
          <w:tcPr>
            <w:tcW w:w="4300" w:type="dxa"/>
            <w:vMerge/>
            <w:vAlign w:val="center"/>
            <w:hideMark/>
          </w:tcPr>
          <w:p w14:paraId="239C8938"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4748E86F"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5309C1EA"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386114CF"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2025</w:t>
            </w:r>
          </w:p>
        </w:tc>
      </w:tr>
      <w:tr w:rsidR="00663EF7" w:rsidRPr="00157637" w14:paraId="370897A4" w14:textId="77777777" w:rsidTr="00E976D2">
        <w:trPr>
          <w:trHeight w:val="300"/>
        </w:trPr>
        <w:tc>
          <w:tcPr>
            <w:tcW w:w="4300" w:type="dxa"/>
            <w:vMerge w:val="restart"/>
            <w:shd w:val="clear" w:color="auto" w:fill="auto"/>
            <w:noWrap/>
            <w:vAlign w:val="bottom"/>
            <w:hideMark/>
          </w:tcPr>
          <w:p w14:paraId="5A4B7A56"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Emerald Basin Sponge Conservation Area</w:t>
            </w:r>
          </w:p>
        </w:tc>
        <w:tc>
          <w:tcPr>
            <w:tcW w:w="1880" w:type="dxa"/>
            <w:shd w:val="clear" w:color="auto" w:fill="auto"/>
            <w:noWrap/>
            <w:vAlign w:val="bottom"/>
            <w:hideMark/>
          </w:tcPr>
          <w:p w14:paraId="1CA11E1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6C0B506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09199F80"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2027</w:t>
            </w:r>
          </w:p>
        </w:tc>
      </w:tr>
      <w:tr w:rsidR="00663EF7" w:rsidRPr="00157637" w14:paraId="6E55C31A" w14:textId="77777777" w:rsidTr="00E976D2">
        <w:trPr>
          <w:trHeight w:val="300"/>
        </w:trPr>
        <w:tc>
          <w:tcPr>
            <w:tcW w:w="4300" w:type="dxa"/>
            <w:vMerge/>
            <w:vAlign w:val="center"/>
            <w:hideMark/>
          </w:tcPr>
          <w:p w14:paraId="5FAE3383"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38FB06A0"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113A006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792DD51D"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2020</w:t>
            </w:r>
          </w:p>
        </w:tc>
      </w:tr>
      <w:tr w:rsidR="00663EF7" w:rsidRPr="00157637" w14:paraId="7E171A5F" w14:textId="77777777" w:rsidTr="00E976D2">
        <w:trPr>
          <w:trHeight w:val="300"/>
        </w:trPr>
        <w:tc>
          <w:tcPr>
            <w:tcW w:w="4300" w:type="dxa"/>
            <w:vMerge w:val="restart"/>
            <w:shd w:val="clear" w:color="auto" w:fill="auto"/>
            <w:noWrap/>
            <w:vAlign w:val="bottom"/>
            <w:hideMark/>
          </w:tcPr>
          <w:p w14:paraId="6B2AA92A"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Fundian Channel-Browns Bank</w:t>
            </w:r>
          </w:p>
        </w:tc>
        <w:tc>
          <w:tcPr>
            <w:tcW w:w="1880" w:type="dxa"/>
            <w:shd w:val="clear" w:color="auto" w:fill="auto"/>
            <w:noWrap/>
            <w:vAlign w:val="bottom"/>
            <w:hideMark/>
          </w:tcPr>
          <w:p w14:paraId="5EA89FAD"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06028D96"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2AFE6FE3"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2022</w:t>
            </w:r>
          </w:p>
        </w:tc>
      </w:tr>
      <w:tr w:rsidR="00663EF7" w:rsidRPr="00157637" w14:paraId="67D7A895" w14:textId="77777777" w:rsidTr="00E976D2">
        <w:trPr>
          <w:trHeight w:val="300"/>
        </w:trPr>
        <w:tc>
          <w:tcPr>
            <w:tcW w:w="4300" w:type="dxa"/>
            <w:vMerge/>
            <w:vAlign w:val="center"/>
            <w:hideMark/>
          </w:tcPr>
          <w:p w14:paraId="575BB695"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7478469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45384414"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1A98829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3B0CAA42" w14:textId="77777777" w:rsidTr="00E976D2">
        <w:trPr>
          <w:trHeight w:val="300"/>
        </w:trPr>
        <w:tc>
          <w:tcPr>
            <w:tcW w:w="4300" w:type="dxa"/>
            <w:vMerge w:val="restart"/>
            <w:shd w:val="clear" w:color="auto" w:fill="auto"/>
            <w:noWrap/>
            <w:vAlign w:val="bottom"/>
            <w:hideMark/>
          </w:tcPr>
          <w:p w14:paraId="576B5D61"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Georges Bank</w:t>
            </w:r>
          </w:p>
        </w:tc>
        <w:tc>
          <w:tcPr>
            <w:tcW w:w="1880" w:type="dxa"/>
            <w:shd w:val="clear" w:color="auto" w:fill="auto"/>
            <w:noWrap/>
            <w:vAlign w:val="bottom"/>
            <w:hideMark/>
          </w:tcPr>
          <w:p w14:paraId="4CEA38BD"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508F971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2FA3D41A"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2019</w:t>
            </w:r>
          </w:p>
        </w:tc>
      </w:tr>
      <w:tr w:rsidR="00663EF7" w:rsidRPr="00157637" w14:paraId="250F7ABA" w14:textId="77777777" w:rsidTr="00E976D2">
        <w:trPr>
          <w:trHeight w:val="300"/>
        </w:trPr>
        <w:tc>
          <w:tcPr>
            <w:tcW w:w="4300" w:type="dxa"/>
            <w:vMerge/>
            <w:vAlign w:val="center"/>
            <w:hideMark/>
          </w:tcPr>
          <w:p w14:paraId="6FEC8462"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5F9F9EB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0998706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381BFEEC"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7AA73BA5" w14:textId="77777777" w:rsidTr="00E976D2">
        <w:trPr>
          <w:trHeight w:val="300"/>
        </w:trPr>
        <w:tc>
          <w:tcPr>
            <w:tcW w:w="4300" w:type="dxa"/>
            <w:vMerge w:val="restart"/>
            <w:shd w:val="clear" w:color="auto" w:fill="auto"/>
            <w:noWrap/>
            <w:vAlign w:val="bottom"/>
            <w:hideMark/>
          </w:tcPr>
          <w:p w14:paraId="5DE406FD"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Head Harbour, West Isles and The Passages</w:t>
            </w:r>
          </w:p>
        </w:tc>
        <w:tc>
          <w:tcPr>
            <w:tcW w:w="1880" w:type="dxa"/>
            <w:shd w:val="clear" w:color="auto" w:fill="auto"/>
            <w:noWrap/>
            <w:vAlign w:val="bottom"/>
            <w:hideMark/>
          </w:tcPr>
          <w:p w14:paraId="0FECF47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106A9FC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658000B0"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086BD8FE" w14:textId="77777777" w:rsidTr="00E976D2">
        <w:trPr>
          <w:trHeight w:val="300"/>
        </w:trPr>
        <w:tc>
          <w:tcPr>
            <w:tcW w:w="4300" w:type="dxa"/>
            <w:vMerge/>
            <w:vAlign w:val="center"/>
            <w:hideMark/>
          </w:tcPr>
          <w:p w14:paraId="7CA835BA"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5C222C76"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2610898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6377DD26"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2DAA2669" w14:textId="77777777" w:rsidTr="00E976D2">
        <w:trPr>
          <w:trHeight w:val="300"/>
        </w:trPr>
        <w:tc>
          <w:tcPr>
            <w:tcW w:w="4300" w:type="dxa"/>
            <w:vMerge w:val="restart"/>
            <w:shd w:val="clear" w:color="auto" w:fill="auto"/>
            <w:noWrap/>
            <w:vAlign w:val="bottom"/>
            <w:hideMark/>
          </w:tcPr>
          <w:p w14:paraId="2C70481D"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Horse Mussel Reefs</w:t>
            </w:r>
          </w:p>
        </w:tc>
        <w:tc>
          <w:tcPr>
            <w:tcW w:w="1880" w:type="dxa"/>
            <w:shd w:val="clear" w:color="auto" w:fill="auto"/>
            <w:noWrap/>
            <w:vAlign w:val="bottom"/>
            <w:hideMark/>
          </w:tcPr>
          <w:p w14:paraId="6A8B511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7DB27694"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427C17CF"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78FD042A" w14:textId="77777777" w:rsidTr="00E976D2">
        <w:trPr>
          <w:trHeight w:val="300"/>
        </w:trPr>
        <w:tc>
          <w:tcPr>
            <w:tcW w:w="4300" w:type="dxa"/>
            <w:vMerge/>
            <w:vAlign w:val="center"/>
            <w:hideMark/>
          </w:tcPr>
          <w:p w14:paraId="7390452F"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00BB2160"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25FC18B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534E2C0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61A0B626" w14:textId="77777777" w:rsidTr="00E976D2">
        <w:trPr>
          <w:trHeight w:val="300"/>
        </w:trPr>
        <w:tc>
          <w:tcPr>
            <w:tcW w:w="4300" w:type="dxa"/>
            <w:vMerge w:val="restart"/>
            <w:shd w:val="clear" w:color="auto" w:fill="auto"/>
            <w:noWrap/>
            <w:vAlign w:val="bottom"/>
            <w:hideMark/>
          </w:tcPr>
          <w:p w14:paraId="1D95B72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Jordan Basin Conservation Area</w:t>
            </w:r>
          </w:p>
        </w:tc>
        <w:tc>
          <w:tcPr>
            <w:tcW w:w="1880" w:type="dxa"/>
            <w:shd w:val="clear" w:color="auto" w:fill="auto"/>
            <w:noWrap/>
            <w:vAlign w:val="bottom"/>
            <w:hideMark/>
          </w:tcPr>
          <w:p w14:paraId="139FD1E6"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754414A8"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4FD96266"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4CDBE552" w14:textId="77777777" w:rsidTr="00E976D2">
        <w:trPr>
          <w:trHeight w:val="300"/>
        </w:trPr>
        <w:tc>
          <w:tcPr>
            <w:tcW w:w="4300" w:type="dxa"/>
            <w:vMerge/>
            <w:vAlign w:val="center"/>
            <w:hideMark/>
          </w:tcPr>
          <w:p w14:paraId="6D78BA80"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4B97B384"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15CEA1E7"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3325D151"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58D88622" w14:textId="77777777" w:rsidTr="00E976D2">
        <w:trPr>
          <w:trHeight w:val="300"/>
        </w:trPr>
        <w:tc>
          <w:tcPr>
            <w:tcW w:w="4300" w:type="dxa"/>
            <w:vMerge w:val="restart"/>
            <w:shd w:val="clear" w:color="auto" w:fill="auto"/>
            <w:noWrap/>
            <w:vAlign w:val="bottom"/>
            <w:hideMark/>
          </w:tcPr>
          <w:p w14:paraId="2AF94CE9"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LaHave Basin</w:t>
            </w:r>
          </w:p>
        </w:tc>
        <w:tc>
          <w:tcPr>
            <w:tcW w:w="1880" w:type="dxa"/>
            <w:shd w:val="clear" w:color="auto" w:fill="auto"/>
            <w:noWrap/>
            <w:vAlign w:val="bottom"/>
            <w:hideMark/>
          </w:tcPr>
          <w:p w14:paraId="3908637B"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11DD418C"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702865DB"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2027</w:t>
            </w:r>
          </w:p>
        </w:tc>
      </w:tr>
      <w:tr w:rsidR="00663EF7" w:rsidRPr="00157637" w14:paraId="3B57FA53" w14:textId="77777777" w:rsidTr="00E976D2">
        <w:trPr>
          <w:trHeight w:val="300"/>
        </w:trPr>
        <w:tc>
          <w:tcPr>
            <w:tcW w:w="4300" w:type="dxa"/>
            <w:vMerge/>
            <w:vAlign w:val="center"/>
            <w:hideMark/>
          </w:tcPr>
          <w:p w14:paraId="059E9EB2"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313ACC0F"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37B33A89"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71D96080"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2018</w:t>
            </w:r>
          </w:p>
        </w:tc>
      </w:tr>
      <w:tr w:rsidR="00663EF7" w:rsidRPr="00157637" w14:paraId="44FF8276" w14:textId="77777777" w:rsidTr="00E976D2">
        <w:trPr>
          <w:trHeight w:val="300"/>
        </w:trPr>
        <w:tc>
          <w:tcPr>
            <w:tcW w:w="4300" w:type="dxa"/>
            <w:vMerge w:val="restart"/>
            <w:shd w:val="clear" w:color="auto" w:fill="auto"/>
            <w:noWrap/>
            <w:vAlign w:val="bottom"/>
            <w:hideMark/>
          </w:tcPr>
          <w:p w14:paraId="392B0451"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LaHave Islands</w:t>
            </w:r>
          </w:p>
        </w:tc>
        <w:tc>
          <w:tcPr>
            <w:tcW w:w="1880" w:type="dxa"/>
            <w:shd w:val="clear" w:color="auto" w:fill="auto"/>
            <w:noWrap/>
            <w:vAlign w:val="bottom"/>
            <w:hideMark/>
          </w:tcPr>
          <w:p w14:paraId="425159D0"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45EF57DB"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0A0A377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2068</w:t>
            </w:r>
          </w:p>
        </w:tc>
      </w:tr>
      <w:tr w:rsidR="00663EF7" w:rsidRPr="00157637" w14:paraId="2DE36979" w14:textId="77777777" w:rsidTr="00E976D2">
        <w:trPr>
          <w:trHeight w:val="300"/>
        </w:trPr>
        <w:tc>
          <w:tcPr>
            <w:tcW w:w="4300" w:type="dxa"/>
            <w:vMerge/>
            <w:vAlign w:val="center"/>
            <w:hideMark/>
          </w:tcPr>
          <w:p w14:paraId="193CD0B8"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4D1FF33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5DC3678A"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2C68070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2048</w:t>
            </w:r>
          </w:p>
        </w:tc>
      </w:tr>
      <w:tr w:rsidR="00663EF7" w:rsidRPr="00157637" w14:paraId="787A3BF4" w14:textId="77777777" w:rsidTr="00E976D2">
        <w:trPr>
          <w:trHeight w:val="300"/>
        </w:trPr>
        <w:tc>
          <w:tcPr>
            <w:tcW w:w="4300" w:type="dxa"/>
            <w:vMerge w:val="restart"/>
            <w:shd w:val="clear" w:color="auto" w:fill="auto"/>
            <w:noWrap/>
            <w:vAlign w:val="bottom"/>
            <w:hideMark/>
          </w:tcPr>
          <w:p w14:paraId="08520214"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Long Eddy</w:t>
            </w:r>
          </w:p>
        </w:tc>
        <w:tc>
          <w:tcPr>
            <w:tcW w:w="1880" w:type="dxa"/>
            <w:shd w:val="clear" w:color="auto" w:fill="auto"/>
            <w:noWrap/>
            <w:vAlign w:val="bottom"/>
            <w:hideMark/>
          </w:tcPr>
          <w:p w14:paraId="4D2678C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57F551D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7952CC72"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0B5D24F1" w14:textId="77777777" w:rsidTr="00E976D2">
        <w:trPr>
          <w:trHeight w:val="300"/>
        </w:trPr>
        <w:tc>
          <w:tcPr>
            <w:tcW w:w="4300" w:type="dxa"/>
            <w:vMerge/>
            <w:vAlign w:val="center"/>
            <w:hideMark/>
          </w:tcPr>
          <w:p w14:paraId="045AFA4D"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31411CC9"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29FA296E"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7D1435B4"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16D2FA81" w14:textId="77777777" w:rsidTr="00E976D2">
        <w:trPr>
          <w:trHeight w:val="300"/>
        </w:trPr>
        <w:tc>
          <w:tcPr>
            <w:tcW w:w="4300" w:type="dxa"/>
            <w:vMerge w:val="restart"/>
            <w:shd w:val="clear" w:color="auto" w:fill="auto"/>
            <w:noWrap/>
            <w:vAlign w:val="bottom"/>
            <w:hideMark/>
          </w:tcPr>
          <w:p w14:paraId="0F5EF06B"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Lophelia Coral Conservation Area</w:t>
            </w:r>
          </w:p>
        </w:tc>
        <w:tc>
          <w:tcPr>
            <w:tcW w:w="1880" w:type="dxa"/>
            <w:shd w:val="clear" w:color="auto" w:fill="auto"/>
            <w:noWrap/>
            <w:vAlign w:val="bottom"/>
            <w:hideMark/>
          </w:tcPr>
          <w:p w14:paraId="4839FB8F"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737469B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5409CB8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2035</w:t>
            </w:r>
          </w:p>
        </w:tc>
      </w:tr>
      <w:tr w:rsidR="00663EF7" w:rsidRPr="00157637" w14:paraId="7D7EB95A" w14:textId="77777777" w:rsidTr="00E976D2">
        <w:trPr>
          <w:trHeight w:val="300"/>
        </w:trPr>
        <w:tc>
          <w:tcPr>
            <w:tcW w:w="4300" w:type="dxa"/>
            <w:vMerge/>
            <w:vAlign w:val="center"/>
            <w:hideMark/>
          </w:tcPr>
          <w:p w14:paraId="36E0DA44"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6B222D68"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1934CC4B"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198E2719"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2030</w:t>
            </w:r>
          </w:p>
        </w:tc>
      </w:tr>
      <w:tr w:rsidR="00663EF7" w:rsidRPr="00157637" w14:paraId="5EB34209" w14:textId="77777777" w:rsidTr="00E976D2">
        <w:trPr>
          <w:trHeight w:val="300"/>
        </w:trPr>
        <w:tc>
          <w:tcPr>
            <w:tcW w:w="4300" w:type="dxa"/>
            <w:vMerge w:val="restart"/>
            <w:shd w:val="clear" w:color="auto" w:fill="auto"/>
            <w:noWrap/>
            <w:vAlign w:val="bottom"/>
            <w:hideMark/>
          </w:tcPr>
          <w:p w14:paraId="0199B8A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Machias Seal Island Migratory Bird Sanctuary</w:t>
            </w:r>
          </w:p>
        </w:tc>
        <w:tc>
          <w:tcPr>
            <w:tcW w:w="1880" w:type="dxa"/>
            <w:shd w:val="clear" w:color="auto" w:fill="auto"/>
            <w:noWrap/>
            <w:vAlign w:val="bottom"/>
            <w:hideMark/>
          </w:tcPr>
          <w:p w14:paraId="014D4AAB"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0D36227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70D60CBA"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2027</w:t>
            </w:r>
          </w:p>
        </w:tc>
      </w:tr>
      <w:tr w:rsidR="00663EF7" w:rsidRPr="00157637" w14:paraId="0298F091" w14:textId="77777777" w:rsidTr="00E976D2">
        <w:trPr>
          <w:trHeight w:val="300"/>
        </w:trPr>
        <w:tc>
          <w:tcPr>
            <w:tcW w:w="4300" w:type="dxa"/>
            <w:vMerge/>
            <w:vAlign w:val="center"/>
            <w:hideMark/>
          </w:tcPr>
          <w:p w14:paraId="1DF94DEE"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002F6434"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3523CFF8"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39EE35F6"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29F8FE0D" w14:textId="77777777" w:rsidTr="00E976D2">
        <w:trPr>
          <w:trHeight w:val="300"/>
        </w:trPr>
        <w:tc>
          <w:tcPr>
            <w:tcW w:w="4300" w:type="dxa"/>
            <w:vMerge w:val="restart"/>
            <w:shd w:val="clear" w:color="auto" w:fill="auto"/>
            <w:noWrap/>
            <w:vAlign w:val="bottom"/>
            <w:hideMark/>
          </w:tcPr>
          <w:p w14:paraId="4051A81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Middle Bank-Canso Bank</w:t>
            </w:r>
          </w:p>
        </w:tc>
        <w:tc>
          <w:tcPr>
            <w:tcW w:w="1880" w:type="dxa"/>
            <w:shd w:val="clear" w:color="auto" w:fill="auto"/>
            <w:noWrap/>
            <w:vAlign w:val="bottom"/>
            <w:hideMark/>
          </w:tcPr>
          <w:p w14:paraId="17AB5EA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245A9EF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4390EDA0"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2035</w:t>
            </w:r>
          </w:p>
        </w:tc>
      </w:tr>
      <w:tr w:rsidR="00663EF7" w:rsidRPr="00157637" w14:paraId="48CA506A" w14:textId="77777777" w:rsidTr="00E976D2">
        <w:trPr>
          <w:trHeight w:val="300"/>
        </w:trPr>
        <w:tc>
          <w:tcPr>
            <w:tcW w:w="4300" w:type="dxa"/>
            <w:vMerge/>
            <w:vAlign w:val="center"/>
            <w:hideMark/>
          </w:tcPr>
          <w:p w14:paraId="5036F3EA"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673844E0"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74B742A7"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3584F57B"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2039</w:t>
            </w:r>
          </w:p>
        </w:tc>
      </w:tr>
      <w:tr w:rsidR="00663EF7" w:rsidRPr="00157637" w14:paraId="52747973" w14:textId="77777777" w:rsidTr="00E976D2">
        <w:trPr>
          <w:trHeight w:val="300"/>
        </w:trPr>
        <w:tc>
          <w:tcPr>
            <w:tcW w:w="4300" w:type="dxa"/>
            <w:vMerge w:val="restart"/>
            <w:shd w:val="clear" w:color="auto" w:fill="auto"/>
            <w:noWrap/>
            <w:vAlign w:val="bottom"/>
            <w:hideMark/>
          </w:tcPr>
          <w:p w14:paraId="147BDF7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Misaine Bank and Laurentian Channel</w:t>
            </w:r>
          </w:p>
        </w:tc>
        <w:tc>
          <w:tcPr>
            <w:tcW w:w="1880" w:type="dxa"/>
            <w:shd w:val="clear" w:color="auto" w:fill="auto"/>
            <w:noWrap/>
            <w:vAlign w:val="bottom"/>
            <w:hideMark/>
          </w:tcPr>
          <w:p w14:paraId="6F384306"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5C702DD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569CA50B"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2044</w:t>
            </w:r>
          </w:p>
        </w:tc>
      </w:tr>
      <w:tr w:rsidR="00663EF7" w:rsidRPr="00157637" w14:paraId="436C814F" w14:textId="77777777" w:rsidTr="00E976D2">
        <w:trPr>
          <w:trHeight w:val="300"/>
        </w:trPr>
        <w:tc>
          <w:tcPr>
            <w:tcW w:w="4300" w:type="dxa"/>
            <w:vMerge/>
            <w:vAlign w:val="center"/>
            <w:hideMark/>
          </w:tcPr>
          <w:p w14:paraId="5964248A"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71DAB45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6E44A718"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5ACB46EB"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2029</w:t>
            </w:r>
          </w:p>
        </w:tc>
      </w:tr>
      <w:tr w:rsidR="00663EF7" w:rsidRPr="00157637" w14:paraId="0E1CB361" w14:textId="77777777" w:rsidTr="00E976D2">
        <w:trPr>
          <w:trHeight w:val="300"/>
        </w:trPr>
        <w:tc>
          <w:tcPr>
            <w:tcW w:w="4300" w:type="dxa"/>
            <w:vMerge w:val="restart"/>
            <w:shd w:val="clear" w:color="auto" w:fill="auto"/>
            <w:noWrap/>
            <w:vAlign w:val="bottom"/>
            <w:hideMark/>
          </w:tcPr>
          <w:p w14:paraId="34A988AB"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North of Emerald Basin Sea Pen Field</w:t>
            </w:r>
          </w:p>
        </w:tc>
        <w:tc>
          <w:tcPr>
            <w:tcW w:w="1880" w:type="dxa"/>
            <w:shd w:val="clear" w:color="auto" w:fill="auto"/>
            <w:noWrap/>
            <w:vAlign w:val="bottom"/>
            <w:hideMark/>
          </w:tcPr>
          <w:p w14:paraId="66ECE13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2888AD56"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1E6E721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2035</w:t>
            </w:r>
          </w:p>
        </w:tc>
      </w:tr>
      <w:tr w:rsidR="00663EF7" w:rsidRPr="00157637" w14:paraId="6C917628" w14:textId="77777777" w:rsidTr="00E976D2">
        <w:trPr>
          <w:trHeight w:val="300"/>
        </w:trPr>
        <w:tc>
          <w:tcPr>
            <w:tcW w:w="4300" w:type="dxa"/>
            <w:vMerge/>
            <w:vAlign w:val="center"/>
            <w:hideMark/>
          </w:tcPr>
          <w:p w14:paraId="7E1A58D7"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53CF30A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4E8B77B9"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577CDF5A"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2025</w:t>
            </w:r>
          </w:p>
        </w:tc>
      </w:tr>
      <w:tr w:rsidR="00663EF7" w:rsidRPr="00157637" w14:paraId="4A624B19" w14:textId="77777777" w:rsidTr="00E976D2">
        <w:trPr>
          <w:trHeight w:val="300"/>
        </w:trPr>
        <w:tc>
          <w:tcPr>
            <w:tcW w:w="4300" w:type="dxa"/>
            <w:vMerge w:val="restart"/>
            <w:shd w:val="clear" w:color="auto" w:fill="auto"/>
            <w:noWrap/>
            <w:vAlign w:val="bottom"/>
            <w:hideMark/>
          </w:tcPr>
          <w:p w14:paraId="236EBD0A"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Northeast Channel Coral Conservation Area</w:t>
            </w:r>
          </w:p>
        </w:tc>
        <w:tc>
          <w:tcPr>
            <w:tcW w:w="1880" w:type="dxa"/>
            <w:shd w:val="clear" w:color="auto" w:fill="auto"/>
            <w:noWrap/>
            <w:vAlign w:val="bottom"/>
            <w:hideMark/>
          </w:tcPr>
          <w:p w14:paraId="6A5700AC"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26C1B0BC"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6FA5E580"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2017</w:t>
            </w:r>
          </w:p>
        </w:tc>
      </w:tr>
      <w:tr w:rsidR="00663EF7" w:rsidRPr="00157637" w14:paraId="7334DF5F" w14:textId="77777777" w:rsidTr="00E976D2">
        <w:trPr>
          <w:trHeight w:val="300"/>
        </w:trPr>
        <w:tc>
          <w:tcPr>
            <w:tcW w:w="4300" w:type="dxa"/>
            <w:vMerge/>
            <w:vAlign w:val="center"/>
            <w:hideMark/>
          </w:tcPr>
          <w:p w14:paraId="37E7D1A1"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5361D54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6B3F925A"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00DE822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1E740A34" w14:textId="77777777" w:rsidTr="00E976D2">
        <w:trPr>
          <w:trHeight w:val="300"/>
        </w:trPr>
        <w:tc>
          <w:tcPr>
            <w:tcW w:w="4300" w:type="dxa"/>
            <w:vMerge w:val="restart"/>
            <w:shd w:val="clear" w:color="auto" w:fill="auto"/>
            <w:noWrap/>
            <w:vAlign w:val="bottom"/>
            <w:hideMark/>
          </w:tcPr>
          <w:p w14:paraId="4E6A3659"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Northern Gulf of Maine</w:t>
            </w:r>
          </w:p>
        </w:tc>
        <w:tc>
          <w:tcPr>
            <w:tcW w:w="1880" w:type="dxa"/>
            <w:shd w:val="clear" w:color="auto" w:fill="auto"/>
            <w:noWrap/>
            <w:vAlign w:val="bottom"/>
            <w:hideMark/>
          </w:tcPr>
          <w:p w14:paraId="5BB3DCDB"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1E2CA650"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31F4FBF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78807E78" w14:textId="77777777" w:rsidTr="00E976D2">
        <w:trPr>
          <w:trHeight w:val="300"/>
        </w:trPr>
        <w:tc>
          <w:tcPr>
            <w:tcW w:w="4300" w:type="dxa"/>
            <w:vMerge/>
            <w:vAlign w:val="center"/>
            <w:hideMark/>
          </w:tcPr>
          <w:p w14:paraId="64B838F1"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0A6D5D68"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20A508D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76500FF1"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31997FF9" w14:textId="77777777" w:rsidTr="00E976D2">
        <w:trPr>
          <w:trHeight w:val="300"/>
        </w:trPr>
        <w:tc>
          <w:tcPr>
            <w:tcW w:w="4300" w:type="dxa"/>
            <w:vMerge w:val="restart"/>
            <w:shd w:val="clear" w:color="auto" w:fill="auto"/>
            <w:noWrap/>
            <w:vAlign w:val="bottom"/>
            <w:hideMark/>
          </w:tcPr>
          <w:p w14:paraId="7480AD6A"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Pearl Island</w:t>
            </w:r>
          </w:p>
        </w:tc>
        <w:tc>
          <w:tcPr>
            <w:tcW w:w="1880" w:type="dxa"/>
            <w:shd w:val="clear" w:color="auto" w:fill="auto"/>
            <w:noWrap/>
            <w:vAlign w:val="bottom"/>
            <w:hideMark/>
          </w:tcPr>
          <w:p w14:paraId="0789A409"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4666AFBB"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N/A</w:t>
            </w:r>
          </w:p>
        </w:tc>
        <w:tc>
          <w:tcPr>
            <w:tcW w:w="520" w:type="dxa"/>
            <w:shd w:val="clear" w:color="auto" w:fill="auto"/>
            <w:noWrap/>
            <w:vAlign w:val="bottom"/>
            <w:hideMark/>
          </w:tcPr>
          <w:p w14:paraId="6C707731"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 </w:t>
            </w:r>
          </w:p>
        </w:tc>
      </w:tr>
      <w:tr w:rsidR="00663EF7" w:rsidRPr="00157637" w14:paraId="6D591DEF" w14:textId="77777777" w:rsidTr="00E976D2">
        <w:trPr>
          <w:trHeight w:val="300"/>
        </w:trPr>
        <w:tc>
          <w:tcPr>
            <w:tcW w:w="4300" w:type="dxa"/>
            <w:vMerge/>
            <w:vAlign w:val="center"/>
            <w:hideMark/>
          </w:tcPr>
          <w:p w14:paraId="68CF3FF5"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71D5854C"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2767B902"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Pollachius virens</w:t>
            </w:r>
          </w:p>
        </w:tc>
        <w:tc>
          <w:tcPr>
            <w:tcW w:w="520" w:type="dxa"/>
            <w:shd w:val="clear" w:color="auto" w:fill="auto"/>
            <w:noWrap/>
            <w:vAlign w:val="bottom"/>
            <w:hideMark/>
          </w:tcPr>
          <w:p w14:paraId="51315A11"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2062</w:t>
            </w:r>
          </w:p>
        </w:tc>
      </w:tr>
      <w:tr w:rsidR="00663EF7" w:rsidRPr="00157637" w14:paraId="380D1685" w14:textId="77777777" w:rsidTr="00E976D2">
        <w:trPr>
          <w:trHeight w:val="300"/>
        </w:trPr>
        <w:tc>
          <w:tcPr>
            <w:tcW w:w="4300" w:type="dxa"/>
            <w:vMerge w:val="restart"/>
            <w:shd w:val="clear" w:color="auto" w:fill="auto"/>
            <w:noWrap/>
            <w:vAlign w:val="bottom"/>
            <w:hideMark/>
          </w:tcPr>
          <w:p w14:paraId="0EDE38E9"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Point Michaud and Basque Islands</w:t>
            </w:r>
          </w:p>
        </w:tc>
        <w:tc>
          <w:tcPr>
            <w:tcW w:w="1880" w:type="dxa"/>
            <w:shd w:val="clear" w:color="auto" w:fill="auto"/>
            <w:noWrap/>
            <w:vAlign w:val="bottom"/>
            <w:hideMark/>
          </w:tcPr>
          <w:p w14:paraId="7E3A097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1389739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N/A</w:t>
            </w:r>
          </w:p>
        </w:tc>
        <w:tc>
          <w:tcPr>
            <w:tcW w:w="520" w:type="dxa"/>
            <w:shd w:val="clear" w:color="auto" w:fill="auto"/>
            <w:noWrap/>
            <w:vAlign w:val="bottom"/>
            <w:hideMark/>
          </w:tcPr>
          <w:p w14:paraId="1B23660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 </w:t>
            </w:r>
          </w:p>
        </w:tc>
      </w:tr>
      <w:tr w:rsidR="00663EF7" w:rsidRPr="00157637" w14:paraId="178F4DC3" w14:textId="77777777" w:rsidTr="00E976D2">
        <w:trPr>
          <w:trHeight w:val="300"/>
        </w:trPr>
        <w:tc>
          <w:tcPr>
            <w:tcW w:w="4300" w:type="dxa"/>
            <w:vMerge/>
            <w:vAlign w:val="center"/>
            <w:hideMark/>
          </w:tcPr>
          <w:p w14:paraId="6925C435"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68E50190"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3479E920"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Gadus morhua</w:t>
            </w:r>
          </w:p>
        </w:tc>
        <w:tc>
          <w:tcPr>
            <w:tcW w:w="520" w:type="dxa"/>
            <w:shd w:val="clear" w:color="auto" w:fill="auto"/>
            <w:noWrap/>
            <w:vAlign w:val="bottom"/>
            <w:hideMark/>
          </w:tcPr>
          <w:p w14:paraId="43F1351C"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2076</w:t>
            </w:r>
          </w:p>
        </w:tc>
      </w:tr>
      <w:tr w:rsidR="00663EF7" w:rsidRPr="00157637" w14:paraId="46E65BAF" w14:textId="77777777" w:rsidTr="00E976D2">
        <w:trPr>
          <w:trHeight w:val="300"/>
        </w:trPr>
        <w:tc>
          <w:tcPr>
            <w:tcW w:w="4300" w:type="dxa"/>
            <w:vMerge w:val="restart"/>
            <w:shd w:val="clear" w:color="auto" w:fill="auto"/>
            <w:noWrap/>
            <w:vAlign w:val="bottom"/>
            <w:hideMark/>
          </w:tcPr>
          <w:p w14:paraId="6FA6FC77"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Port Joli and Surrounding Areas</w:t>
            </w:r>
          </w:p>
        </w:tc>
        <w:tc>
          <w:tcPr>
            <w:tcW w:w="1880" w:type="dxa"/>
            <w:shd w:val="clear" w:color="auto" w:fill="auto"/>
            <w:noWrap/>
            <w:vAlign w:val="bottom"/>
            <w:hideMark/>
          </w:tcPr>
          <w:p w14:paraId="74305E2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7E9836C2"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3079ACC9"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2067</w:t>
            </w:r>
          </w:p>
        </w:tc>
      </w:tr>
      <w:tr w:rsidR="00663EF7" w:rsidRPr="00157637" w14:paraId="01D7E41E" w14:textId="77777777" w:rsidTr="00E976D2">
        <w:trPr>
          <w:trHeight w:val="300"/>
        </w:trPr>
        <w:tc>
          <w:tcPr>
            <w:tcW w:w="4300" w:type="dxa"/>
            <w:vMerge/>
            <w:vAlign w:val="center"/>
            <w:hideMark/>
          </w:tcPr>
          <w:p w14:paraId="0E58190D"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64C5BE58"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11241FC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31E38E53"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2048</w:t>
            </w:r>
          </w:p>
        </w:tc>
      </w:tr>
      <w:tr w:rsidR="00663EF7" w:rsidRPr="00157637" w14:paraId="23C7F72F" w14:textId="77777777" w:rsidTr="00E976D2">
        <w:trPr>
          <w:trHeight w:val="300"/>
        </w:trPr>
        <w:tc>
          <w:tcPr>
            <w:tcW w:w="4300" w:type="dxa"/>
            <w:vMerge w:val="restart"/>
            <w:shd w:val="clear" w:color="auto" w:fill="auto"/>
            <w:noWrap/>
            <w:vAlign w:val="bottom"/>
            <w:hideMark/>
          </w:tcPr>
          <w:p w14:paraId="5256FDD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Roseway Bank</w:t>
            </w:r>
          </w:p>
        </w:tc>
        <w:tc>
          <w:tcPr>
            <w:tcW w:w="1880" w:type="dxa"/>
            <w:shd w:val="clear" w:color="auto" w:fill="auto"/>
            <w:noWrap/>
            <w:vAlign w:val="bottom"/>
            <w:hideMark/>
          </w:tcPr>
          <w:p w14:paraId="6E54B14A"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42225DB7"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3B721CCF"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2027</w:t>
            </w:r>
          </w:p>
        </w:tc>
      </w:tr>
      <w:tr w:rsidR="00663EF7" w:rsidRPr="00157637" w14:paraId="7E9A4334" w14:textId="77777777" w:rsidTr="00E976D2">
        <w:trPr>
          <w:trHeight w:val="300"/>
        </w:trPr>
        <w:tc>
          <w:tcPr>
            <w:tcW w:w="4300" w:type="dxa"/>
            <w:vMerge/>
            <w:vAlign w:val="center"/>
            <w:hideMark/>
          </w:tcPr>
          <w:p w14:paraId="49629293"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659DFCB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78F43D0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4CD76714"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2018</w:t>
            </w:r>
          </w:p>
        </w:tc>
      </w:tr>
      <w:tr w:rsidR="00663EF7" w:rsidRPr="00157637" w14:paraId="119EBD6C" w14:textId="77777777" w:rsidTr="00E976D2">
        <w:trPr>
          <w:trHeight w:val="300"/>
        </w:trPr>
        <w:tc>
          <w:tcPr>
            <w:tcW w:w="4300" w:type="dxa"/>
            <w:vMerge w:val="restart"/>
            <w:shd w:val="clear" w:color="auto" w:fill="auto"/>
            <w:noWrap/>
            <w:vAlign w:val="bottom"/>
            <w:hideMark/>
          </w:tcPr>
          <w:p w14:paraId="7F111307"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Sable Island Bank</w:t>
            </w:r>
          </w:p>
        </w:tc>
        <w:tc>
          <w:tcPr>
            <w:tcW w:w="1880" w:type="dxa"/>
            <w:shd w:val="clear" w:color="auto" w:fill="auto"/>
            <w:noWrap/>
            <w:vAlign w:val="bottom"/>
            <w:hideMark/>
          </w:tcPr>
          <w:p w14:paraId="4D13FE89"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1318A583"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339260F7"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2019</w:t>
            </w:r>
          </w:p>
        </w:tc>
      </w:tr>
      <w:tr w:rsidR="00663EF7" w:rsidRPr="00157637" w14:paraId="1AF8275C" w14:textId="77777777" w:rsidTr="00E976D2">
        <w:trPr>
          <w:trHeight w:val="300"/>
        </w:trPr>
        <w:tc>
          <w:tcPr>
            <w:tcW w:w="4300" w:type="dxa"/>
            <w:vMerge/>
            <w:vAlign w:val="center"/>
            <w:hideMark/>
          </w:tcPr>
          <w:p w14:paraId="11D59BF9"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4ACD5ABA"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431E5F0C"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7F312227"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62F9EFB5" w14:textId="77777777" w:rsidTr="00E976D2">
        <w:trPr>
          <w:trHeight w:val="300"/>
        </w:trPr>
        <w:tc>
          <w:tcPr>
            <w:tcW w:w="4300" w:type="dxa"/>
            <w:vMerge w:val="restart"/>
            <w:shd w:val="clear" w:color="auto" w:fill="auto"/>
            <w:noWrap/>
            <w:vAlign w:val="bottom"/>
            <w:hideMark/>
          </w:tcPr>
          <w:p w14:paraId="3D0AAB3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Sambro Bank Sponge Conservation Area</w:t>
            </w:r>
          </w:p>
        </w:tc>
        <w:tc>
          <w:tcPr>
            <w:tcW w:w="1880" w:type="dxa"/>
            <w:shd w:val="clear" w:color="auto" w:fill="auto"/>
            <w:noWrap/>
            <w:vAlign w:val="bottom"/>
            <w:hideMark/>
          </w:tcPr>
          <w:p w14:paraId="5D566E89"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57DB61A6"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163DFC04"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532C04E6" w14:textId="77777777" w:rsidTr="00E976D2">
        <w:trPr>
          <w:trHeight w:val="300"/>
        </w:trPr>
        <w:tc>
          <w:tcPr>
            <w:tcW w:w="4300" w:type="dxa"/>
            <w:vMerge/>
            <w:vAlign w:val="center"/>
            <w:hideMark/>
          </w:tcPr>
          <w:p w14:paraId="296DCCD2"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74575480"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5551A5E3"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3855EB2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1A50E053" w14:textId="77777777" w:rsidTr="00E976D2">
        <w:trPr>
          <w:trHeight w:val="300"/>
        </w:trPr>
        <w:tc>
          <w:tcPr>
            <w:tcW w:w="4300" w:type="dxa"/>
            <w:vMerge w:val="restart"/>
            <w:shd w:val="clear" w:color="auto" w:fill="auto"/>
            <w:noWrap/>
            <w:vAlign w:val="bottom"/>
            <w:hideMark/>
          </w:tcPr>
          <w:p w14:paraId="5AC4C671"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Sambro Ledges - Prospect</w:t>
            </w:r>
          </w:p>
        </w:tc>
        <w:tc>
          <w:tcPr>
            <w:tcW w:w="1880" w:type="dxa"/>
            <w:shd w:val="clear" w:color="auto" w:fill="auto"/>
            <w:noWrap/>
            <w:vAlign w:val="bottom"/>
            <w:hideMark/>
          </w:tcPr>
          <w:p w14:paraId="49FDC38D"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2743E4A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72A76169"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2027</w:t>
            </w:r>
          </w:p>
        </w:tc>
      </w:tr>
      <w:tr w:rsidR="00663EF7" w:rsidRPr="00157637" w14:paraId="5623B52A" w14:textId="77777777" w:rsidTr="00E976D2">
        <w:trPr>
          <w:trHeight w:val="300"/>
        </w:trPr>
        <w:tc>
          <w:tcPr>
            <w:tcW w:w="4300" w:type="dxa"/>
            <w:vMerge/>
            <w:vAlign w:val="center"/>
            <w:hideMark/>
          </w:tcPr>
          <w:p w14:paraId="2BBA8846"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2E0AC12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6DA0688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3DD60251"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2018</w:t>
            </w:r>
          </w:p>
        </w:tc>
      </w:tr>
      <w:tr w:rsidR="00663EF7" w:rsidRPr="00157637" w14:paraId="400B3D94" w14:textId="77777777" w:rsidTr="00E976D2">
        <w:trPr>
          <w:trHeight w:val="300"/>
        </w:trPr>
        <w:tc>
          <w:tcPr>
            <w:tcW w:w="4300" w:type="dxa"/>
            <w:vMerge w:val="restart"/>
            <w:shd w:val="clear" w:color="auto" w:fill="auto"/>
            <w:noWrap/>
            <w:vAlign w:val="bottom"/>
            <w:hideMark/>
          </w:tcPr>
          <w:p w14:paraId="32EA00FF"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Scotian Gulf</w:t>
            </w:r>
          </w:p>
        </w:tc>
        <w:tc>
          <w:tcPr>
            <w:tcW w:w="1880" w:type="dxa"/>
            <w:shd w:val="clear" w:color="auto" w:fill="auto"/>
            <w:noWrap/>
            <w:vAlign w:val="bottom"/>
            <w:hideMark/>
          </w:tcPr>
          <w:p w14:paraId="5635105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4CC02A40"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0321BAE3"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2F8573CE" w14:textId="77777777" w:rsidTr="00E976D2">
        <w:trPr>
          <w:trHeight w:val="300"/>
        </w:trPr>
        <w:tc>
          <w:tcPr>
            <w:tcW w:w="4300" w:type="dxa"/>
            <w:vMerge/>
            <w:vAlign w:val="center"/>
            <w:hideMark/>
          </w:tcPr>
          <w:p w14:paraId="0A462991"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40B55F24"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090FBC27"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3BB1D000"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79DB979A" w14:textId="77777777" w:rsidTr="00E976D2">
        <w:trPr>
          <w:trHeight w:val="300"/>
        </w:trPr>
        <w:tc>
          <w:tcPr>
            <w:tcW w:w="4300" w:type="dxa"/>
            <w:vMerge w:val="restart"/>
            <w:shd w:val="clear" w:color="auto" w:fill="auto"/>
            <w:noWrap/>
            <w:vAlign w:val="bottom"/>
            <w:hideMark/>
          </w:tcPr>
          <w:p w14:paraId="2DB87D94"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Southren Bight</w:t>
            </w:r>
          </w:p>
        </w:tc>
        <w:tc>
          <w:tcPr>
            <w:tcW w:w="1880" w:type="dxa"/>
            <w:shd w:val="clear" w:color="auto" w:fill="auto"/>
            <w:noWrap/>
            <w:vAlign w:val="bottom"/>
            <w:hideMark/>
          </w:tcPr>
          <w:p w14:paraId="19B6652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0552EFC5"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N/A</w:t>
            </w:r>
          </w:p>
        </w:tc>
        <w:tc>
          <w:tcPr>
            <w:tcW w:w="520" w:type="dxa"/>
            <w:shd w:val="clear" w:color="auto" w:fill="auto"/>
            <w:noWrap/>
            <w:vAlign w:val="bottom"/>
            <w:hideMark/>
          </w:tcPr>
          <w:p w14:paraId="59C51C4D"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 </w:t>
            </w:r>
          </w:p>
        </w:tc>
      </w:tr>
      <w:tr w:rsidR="00663EF7" w:rsidRPr="00157637" w14:paraId="59071122" w14:textId="77777777" w:rsidTr="00E976D2">
        <w:trPr>
          <w:trHeight w:val="300"/>
        </w:trPr>
        <w:tc>
          <w:tcPr>
            <w:tcW w:w="4300" w:type="dxa"/>
            <w:vMerge/>
            <w:vAlign w:val="center"/>
            <w:hideMark/>
          </w:tcPr>
          <w:p w14:paraId="7853E2C8"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45300BF7"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5F47DF9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Pollachius virens</w:t>
            </w:r>
          </w:p>
        </w:tc>
        <w:tc>
          <w:tcPr>
            <w:tcW w:w="520" w:type="dxa"/>
            <w:shd w:val="clear" w:color="auto" w:fill="auto"/>
            <w:noWrap/>
            <w:vAlign w:val="bottom"/>
            <w:hideMark/>
          </w:tcPr>
          <w:p w14:paraId="63589989"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2048</w:t>
            </w:r>
          </w:p>
        </w:tc>
      </w:tr>
      <w:tr w:rsidR="00663EF7" w:rsidRPr="00157637" w14:paraId="2B9FC233" w14:textId="77777777" w:rsidTr="00E976D2">
        <w:trPr>
          <w:trHeight w:val="300"/>
        </w:trPr>
        <w:tc>
          <w:tcPr>
            <w:tcW w:w="4300" w:type="dxa"/>
            <w:vMerge w:val="restart"/>
            <w:shd w:val="clear" w:color="auto" w:fill="auto"/>
            <w:noWrap/>
            <w:vAlign w:val="bottom"/>
            <w:hideMark/>
          </w:tcPr>
          <w:p w14:paraId="7F29228F"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South Grand Manan</w:t>
            </w:r>
          </w:p>
        </w:tc>
        <w:tc>
          <w:tcPr>
            <w:tcW w:w="1880" w:type="dxa"/>
            <w:shd w:val="clear" w:color="auto" w:fill="auto"/>
            <w:noWrap/>
            <w:vAlign w:val="bottom"/>
            <w:hideMark/>
          </w:tcPr>
          <w:p w14:paraId="681FC6A7"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2614D48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0829188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6D4545EA" w14:textId="77777777" w:rsidTr="00E976D2">
        <w:trPr>
          <w:trHeight w:val="300"/>
        </w:trPr>
        <w:tc>
          <w:tcPr>
            <w:tcW w:w="4300" w:type="dxa"/>
            <w:vMerge/>
            <w:vAlign w:val="center"/>
            <w:hideMark/>
          </w:tcPr>
          <w:p w14:paraId="2AE9E45D"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69EA8259"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649783DF"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shd w:val="clear" w:color="auto" w:fill="auto"/>
            <w:noWrap/>
            <w:vAlign w:val="bottom"/>
            <w:hideMark/>
          </w:tcPr>
          <w:p w14:paraId="23AADF4D"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0B6C77D9" w14:textId="77777777" w:rsidTr="00E976D2">
        <w:trPr>
          <w:trHeight w:val="300"/>
        </w:trPr>
        <w:tc>
          <w:tcPr>
            <w:tcW w:w="4300" w:type="dxa"/>
            <w:vMerge w:val="restart"/>
            <w:shd w:val="clear" w:color="auto" w:fill="auto"/>
            <w:noWrap/>
            <w:vAlign w:val="bottom"/>
            <w:hideMark/>
          </w:tcPr>
          <w:p w14:paraId="1598240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St Anns Bank Marine Protected Area</w:t>
            </w:r>
          </w:p>
        </w:tc>
        <w:tc>
          <w:tcPr>
            <w:tcW w:w="1880" w:type="dxa"/>
            <w:shd w:val="clear" w:color="auto" w:fill="auto"/>
            <w:noWrap/>
            <w:vAlign w:val="bottom"/>
            <w:hideMark/>
          </w:tcPr>
          <w:p w14:paraId="08AA4044"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06701486"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14D0056A"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2067</w:t>
            </w:r>
          </w:p>
        </w:tc>
      </w:tr>
      <w:tr w:rsidR="00663EF7" w:rsidRPr="00157637" w14:paraId="29812A41" w14:textId="77777777" w:rsidTr="00E976D2">
        <w:trPr>
          <w:trHeight w:val="300"/>
        </w:trPr>
        <w:tc>
          <w:tcPr>
            <w:tcW w:w="4300" w:type="dxa"/>
            <w:vMerge/>
            <w:vAlign w:val="center"/>
            <w:hideMark/>
          </w:tcPr>
          <w:p w14:paraId="5B3E661E"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03E0862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57869C25"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62211074"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2039</w:t>
            </w:r>
          </w:p>
        </w:tc>
      </w:tr>
      <w:tr w:rsidR="00663EF7" w:rsidRPr="00157637" w14:paraId="2F9BF694" w14:textId="77777777" w:rsidTr="00E976D2">
        <w:trPr>
          <w:trHeight w:val="300"/>
        </w:trPr>
        <w:tc>
          <w:tcPr>
            <w:tcW w:w="4300" w:type="dxa"/>
            <w:vMerge w:val="restart"/>
            <w:shd w:val="clear" w:color="auto" w:fill="auto"/>
            <w:noWrap/>
            <w:vAlign w:val="bottom"/>
            <w:hideMark/>
          </w:tcPr>
          <w:p w14:paraId="5B3EB99B"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The Gully Marine Protected Area</w:t>
            </w:r>
          </w:p>
        </w:tc>
        <w:tc>
          <w:tcPr>
            <w:tcW w:w="1880" w:type="dxa"/>
            <w:shd w:val="clear" w:color="auto" w:fill="auto"/>
            <w:noWrap/>
            <w:vAlign w:val="bottom"/>
            <w:hideMark/>
          </w:tcPr>
          <w:p w14:paraId="10635FC7"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4F5E216B"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6934F4B0"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2020</w:t>
            </w:r>
          </w:p>
        </w:tc>
      </w:tr>
      <w:tr w:rsidR="00663EF7" w:rsidRPr="00157637" w14:paraId="4800EC6B" w14:textId="77777777" w:rsidTr="00E976D2">
        <w:trPr>
          <w:trHeight w:val="300"/>
        </w:trPr>
        <w:tc>
          <w:tcPr>
            <w:tcW w:w="4300" w:type="dxa"/>
            <w:vMerge/>
            <w:vAlign w:val="center"/>
            <w:hideMark/>
          </w:tcPr>
          <w:p w14:paraId="0D4F6229"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397582EE"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6C2CBB9A"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0B25E64E"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066DC14F" w14:textId="77777777" w:rsidTr="00E976D2">
        <w:trPr>
          <w:trHeight w:val="300"/>
        </w:trPr>
        <w:tc>
          <w:tcPr>
            <w:tcW w:w="4300" w:type="dxa"/>
            <w:vMerge w:val="restart"/>
            <w:shd w:val="clear" w:color="auto" w:fill="auto"/>
            <w:noWrap/>
            <w:vAlign w:val="bottom"/>
            <w:hideMark/>
          </w:tcPr>
          <w:p w14:paraId="667A938B"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Western Emerald Bank Conservation Area</w:t>
            </w:r>
          </w:p>
        </w:tc>
        <w:tc>
          <w:tcPr>
            <w:tcW w:w="1880" w:type="dxa"/>
            <w:shd w:val="clear" w:color="auto" w:fill="auto"/>
            <w:noWrap/>
            <w:vAlign w:val="bottom"/>
            <w:hideMark/>
          </w:tcPr>
          <w:p w14:paraId="077B3110"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1C15E611"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0F27D6F2"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079DE0B6" w14:textId="77777777" w:rsidTr="00E976D2">
        <w:trPr>
          <w:trHeight w:val="300"/>
        </w:trPr>
        <w:tc>
          <w:tcPr>
            <w:tcW w:w="4300" w:type="dxa"/>
            <w:vMerge/>
            <w:vAlign w:val="center"/>
            <w:hideMark/>
          </w:tcPr>
          <w:p w14:paraId="3B9D9A70"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shd w:val="clear" w:color="auto" w:fill="auto"/>
            <w:noWrap/>
            <w:vAlign w:val="bottom"/>
            <w:hideMark/>
          </w:tcPr>
          <w:p w14:paraId="283A910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shd w:val="clear" w:color="auto" w:fill="auto"/>
            <w:noWrap/>
            <w:vAlign w:val="bottom"/>
            <w:hideMark/>
          </w:tcPr>
          <w:p w14:paraId="69D9B6CA"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Chionoecetes opilio</w:t>
            </w:r>
          </w:p>
        </w:tc>
        <w:tc>
          <w:tcPr>
            <w:tcW w:w="520" w:type="dxa"/>
            <w:shd w:val="clear" w:color="auto" w:fill="auto"/>
            <w:noWrap/>
            <w:vAlign w:val="bottom"/>
            <w:hideMark/>
          </w:tcPr>
          <w:p w14:paraId="60466502"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2B14E4D5" w14:textId="77777777" w:rsidTr="00E976D2">
        <w:trPr>
          <w:trHeight w:val="300"/>
        </w:trPr>
        <w:tc>
          <w:tcPr>
            <w:tcW w:w="4300" w:type="dxa"/>
            <w:vMerge w:val="restart"/>
            <w:tcBorders>
              <w:bottom w:val="single" w:sz="4" w:space="0" w:color="auto"/>
            </w:tcBorders>
            <w:shd w:val="clear" w:color="auto" w:fill="auto"/>
            <w:noWrap/>
            <w:vAlign w:val="bottom"/>
            <w:hideMark/>
          </w:tcPr>
          <w:p w14:paraId="4EC25792"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Western Jordan Basin</w:t>
            </w:r>
          </w:p>
        </w:tc>
        <w:tc>
          <w:tcPr>
            <w:tcW w:w="1880" w:type="dxa"/>
            <w:shd w:val="clear" w:color="auto" w:fill="auto"/>
            <w:noWrap/>
            <w:vAlign w:val="bottom"/>
            <w:hideMark/>
          </w:tcPr>
          <w:p w14:paraId="10A65163"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2.6</w:t>
            </w:r>
          </w:p>
        </w:tc>
        <w:tc>
          <w:tcPr>
            <w:tcW w:w="2680" w:type="dxa"/>
            <w:shd w:val="clear" w:color="auto" w:fill="auto"/>
            <w:noWrap/>
            <w:vAlign w:val="bottom"/>
            <w:hideMark/>
          </w:tcPr>
          <w:p w14:paraId="578CF22B"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Anarhichas lupus</w:t>
            </w:r>
          </w:p>
        </w:tc>
        <w:tc>
          <w:tcPr>
            <w:tcW w:w="520" w:type="dxa"/>
            <w:shd w:val="clear" w:color="auto" w:fill="auto"/>
            <w:noWrap/>
            <w:vAlign w:val="bottom"/>
            <w:hideMark/>
          </w:tcPr>
          <w:p w14:paraId="55334618"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r w:rsidR="00663EF7" w:rsidRPr="00157637" w14:paraId="2392A2EF" w14:textId="77777777" w:rsidTr="00E976D2">
        <w:trPr>
          <w:trHeight w:val="300"/>
        </w:trPr>
        <w:tc>
          <w:tcPr>
            <w:tcW w:w="4300" w:type="dxa"/>
            <w:vMerge/>
            <w:tcBorders>
              <w:bottom w:val="single" w:sz="4" w:space="0" w:color="auto"/>
            </w:tcBorders>
            <w:vAlign w:val="center"/>
            <w:hideMark/>
          </w:tcPr>
          <w:p w14:paraId="5B9B7840" w14:textId="77777777" w:rsidR="00663EF7" w:rsidRPr="00157637" w:rsidRDefault="00663EF7" w:rsidP="00E976D2">
            <w:pPr>
              <w:spacing w:after="0" w:line="240" w:lineRule="auto"/>
              <w:rPr>
                <w:rFonts w:eastAsia="Times New Roman" w:cs="Times New Roman"/>
                <w:color w:val="000000"/>
                <w:sz w:val="22"/>
                <w:lang w:eastAsia="en-CA"/>
              </w:rPr>
            </w:pPr>
          </w:p>
        </w:tc>
        <w:tc>
          <w:tcPr>
            <w:tcW w:w="1880" w:type="dxa"/>
            <w:tcBorders>
              <w:bottom w:val="single" w:sz="4" w:space="0" w:color="auto"/>
            </w:tcBorders>
            <w:shd w:val="clear" w:color="auto" w:fill="auto"/>
            <w:noWrap/>
            <w:vAlign w:val="bottom"/>
            <w:hideMark/>
          </w:tcPr>
          <w:p w14:paraId="766103EA" w14:textId="77777777" w:rsidR="00663EF7" w:rsidRPr="00157637" w:rsidRDefault="00663EF7" w:rsidP="00E976D2">
            <w:pPr>
              <w:spacing w:after="0" w:line="240" w:lineRule="auto"/>
              <w:rPr>
                <w:rFonts w:eastAsia="Times New Roman" w:cs="Times New Roman"/>
                <w:color w:val="000000"/>
                <w:sz w:val="22"/>
                <w:lang w:eastAsia="en-CA"/>
              </w:rPr>
            </w:pPr>
            <w:r w:rsidRPr="00157637">
              <w:rPr>
                <w:rFonts w:eastAsia="Times New Roman" w:cs="Times New Roman"/>
                <w:color w:val="000000"/>
                <w:sz w:val="22"/>
                <w:lang w:eastAsia="en-CA"/>
              </w:rPr>
              <w:t>RCP 8.5</w:t>
            </w:r>
          </w:p>
        </w:tc>
        <w:tc>
          <w:tcPr>
            <w:tcW w:w="2680" w:type="dxa"/>
            <w:tcBorders>
              <w:bottom w:val="single" w:sz="4" w:space="0" w:color="auto"/>
            </w:tcBorders>
            <w:shd w:val="clear" w:color="auto" w:fill="auto"/>
            <w:noWrap/>
            <w:vAlign w:val="bottom"/>
            <w:hideMark/>
          </w:tcPr>
          <w:p w14:paraId="02E031F4" w14:textId="77777777" w:rsidR="00663EF7" w:rsidRPr="00157637" w:rsidRDefault="00663EF7" w:rsidP="00E976D2">
            <w:pPr>
              <w:spacing w:after="0" w:line="240" w:lineRule="auto"/>
              <w:rPr>
                <w:rFonts w:eastAsia="Times New Roman" w:cs="Times New Roman"/>
                <w:i/>
                <w:iCs/>
                <w:color w:val="000000"/>
                <w:sz w:val="22"/>
                <w:lang w:eastAsia="en-CA"/>
              </w:rPr>
            </w:pPr>
            <w:r w:rsidRPr="00157637">
              <w:rPr>
                <w:rFonts w:eastAsia="Times New Roman" w:cs="Times New Roman"/>
                <w:i/>
                <w:iCs/>
                <w:color w:val="000000"/>
                <w:sz w:val="22"/>
                <w:lang w:eastAsia="en-CA"/>
              </w:rPr>
              <w:t>Amblyraja radiata</w:t>
            </w:r>
          </w:p>
        </w:tc>
        <w:tc>
          <w:tcPr>
            <w:tcW w:w="520" w:type="dxa"/>
            <w:tcBorders>
              <w:bottom w:val="single" w:sz="4" w:space="0" w:color="auto"/>
            </w:tcBorders>
            <w:shd w:val="clear" w:color="auto" w:fill="auto"/>
            <w:noWrap/>
            <w:vAlign w:val="bottom"/>
            <w:hideMark/>
          </w:tcPr>
          <w:p w14:paraId="6DE9208D" w14:textId="77777777" w:rsidR="00663EF7" w:rsidRPr="00157637" w:rsidRDefault="00663EF7" w:rsidP="00E976D2">
            <w:pPr>
              <w:spacing w:after="0" w:line="240" w:lineRule="auto"/>
              <w:jc w:val="right"/>
              <w:rPr>
                <w:rFonts w:eastAsia="Times New Roman" w:cs="Times New Roman"/>
                <w:color w:val="000000"/>
                <w:sz w:val="22"/>
                <w:lang w:eastAsia="en-CA"/>
              </w:rPr>
            </w:pPr>
            <w:r w:rsidRPr="00157637">
              <w:rPr>
                <w:rFonts w:eastAsia="Times New Roman" w:cs="Times New Roman"/>
                <w:color w:val="000000"/>
                <w:sz w:val="22"/>
                <w:lang w:eastAsia="en-CA"/>
              </w:rPr>
              <w:t>2015</w:t>
            </w:r>
          </w:p>
        </w:tc>
      </w:tr>
    </w:tbl>
    <w:p w14:paraId="206C0E0B" w14:textId="77777777" w:rsidR="00084545" w:rsidRDefault="00084545" w:rsidP="009F6692">
      <w:pPr>
        <w:pStyle w:val="NormalWeb"/>
        <w:spacing w:line="480" w:lineRule="auto"/>
        <w:rPr>
          <w:ins w:id="148" w:author="Stortini, Christine" w:date="2022-03-11T12:32:00Z"/>
        </w:rPr>
      </w:pPr>
    </w:p>
    <w:p w14:paraId="5B4961E3" w14:textId="78A9AD58" w:rsidR="00D93E71" w:rsidRPr="00157637" w:rsidRDefault="004740C8" w:rsidP="009F6692">
      <w:pPr>
        <w:pStyle w:val="NormalWeb"/>
        <w:spacing w:line="480" w:lineRule="auto"/>
      </w:pPr>
      <w:r w:rsidRPr="00157637">
        <w:t xml:space="preserve">The draft network </w:t>
      </w:r>
      <w:r w:rsidR="00C84D07" w:rsidRPr="00157637">
        <w:t xml:space="preserve">of MPAs/OECMs on the Scotian shelf Bay of Fundy Bioregion </w:t>
      </w:r>
      <w:r w:rsidR="005F3653" w:rsidRPr="00157637">
        <w:t xml:space="preserve">and 30 species </w:t>
      </w:r>
      <w:r w:rsidR="00B17EBD" w:rsidRPr="00157637">
        <w:t xml:space="preserve">observed within </w:t>
      </w:r>
      <w:r w:rsidR="005D7E93" w:rsidRPr="00157637">
        <w:t>w</w:t>
      </w:r>
      <w:r w:rsidR="00B17EBD" w:rsidRPr="00157637">
        <w:t>ere</w:t>
      </w:r>
      <w:r w:rsidR="005D7E93" w:rsidRPr="00157637">
        <w:t xml:space="preserve"> </w:t>
      </w:r>
      <w:r w:rsidR="005F3653" w:rsidRPr="00157637">
        <w:t xml:space="preserve">assessed </w:t>
      </w:r>
      <w:r w:rsidR="00FF092A" w:rsidRPr="00157637">
        <w:t xml:space="preserve">based on </w:t>
      </w:r>
      <w:r w:rsidR="0084449B" w:rsidRPr="00157637">
        <w:rPr>
          <w:highlight w:val="yellow"/>
        </w:rPr>
        <w:t xml:space="preserve">averaged </w:t>
      </w:r>
      <w:r w:rsidR="00FF092A" w:rsidRPr="00157637">
        <w:rPr>
          <w:highlight w:val="yellow"/>
        </w:rPr>
        <w:t>climate model</w:t>
      </w:r>
      <w:r w:rsidR="00FF092A" w:rsidRPr="00157637">
        <w:t xml:space="preserve"> projections </w:t>
      </w:r>
      <w:r w:rsidR="0084449B" w:rsidRPr="00157637">
        <w:t>under</w:t>
      </w:r>
      <w:r w:rsidR="00FF092A" w:rsidRPr="00157637">
        <w:t xml:space="preserve"> two emissions scenarios </w:t>
      </w:r>
      <w:r w:rsidR="00841F6B" w:rsidRPr="00157637">
        <w:t>RCP 2.6 and RCP 8.5</w:t>
      </w:r>
      <w:r w:rsidR="00984EFB" w:rsidRPr="00157637">
        <w:t xml:space="preserve"> </w:t>
      </w:r>
      <w:r w:rsidR="00CB601D" w:rsidRPr="00157637">
        <w:t xml:space="preserve">to determine </w:t>
      </w:r>
      <w:r w:rsidR="005C3BB9" w:rsidRPr="00157637">
        <w:t>species ToE</w:t>
      </w:r>
      <w:r w:rsidR="006C7A1F" w:rsidRPr="00157637">
        <w:t xml:space="preserve"> for each site</w:t>
      </w:r>
      <w:r w:rsidR="00841F6B" w:rsidRPr="00157637">
        <w:t>.</w:t>
      </w:r>
      <w:r w:rsidR="006C7A1F" w:rsidRPr="00157637">
        <w:t xml:space="preserve"> </w:t>
      </w:r>
      <w:r w:rsidR="00252FCA" w:rsidRPr="00157637">
        <w:t xml:space="preserve">For both </w:t>
      </w:r>
      <w:r w:rsidR="00D26CB4" w:rsidRPr="00157637">
        <w:t>emissions scenarios i</w:t>
      </w:r>
      <w:r w:rsidR="009677DF" w:rsidRPr="00157637">
        <w:t>t was found that</w:t>
      </w:r>
      <w:r w:rsidR="00252FCA" w:rsidRPr="00157637">
        <w:t xml:space="preserve"> </w:t>
      </w:r>
      <w:r w:rsidR="00824872" w:rsidRPr="00157637">
        <w:t>MPA/OECM sites in the</w:t>
      </w:r>
      <w:r w:rsidR="008A57FE" w:rsidRPr="00157637">
        <w:t xml:space="preserve"> </w:t>
      </w:r>
      <w:r w:rsidR="00824872" w:rsidRPr="00157637">
        <w:t xml:space="preserve">Western </w:t>
      </w:r>
      <w:r w:rsidR="00D26CB4" w:rsidRPr="00157637">
        <w:t>Scotian</w:t>
      </w:r>
      <w:r w:rsidR="00824872" w:rsidRPr="00157637">
        <w:t xml:space="preserve"> shelf region </w:t>
      </w:r>
      <w:r w:rsidR="008A57FE" w:rsidRPr="00157637">
        <w:t xml:space="preserve">had the highest percentage of species </w:t>
      </w:r>
      <w:r w:rsidR="00767B73" w:rsidRPr="00157637">
        <w:t xml:space="preserve">lost on average, followed by </w:t>
      </w:r>
      <w:r w:rsidR="00E82F48" w:rsidRPr="00157637">
        <w:t xml:space="preserve">the Bay of Fundy and Eastern Scotian shelf </w:t>
      </w:r>
      <w:r w:rsidR="00252FCA" w:rsidRPr="00157637">
        <w:t xml:space="preserve">regions, respectively </w:t>
      </w:r>
      <w:r w:rsidR="00D26CB4" w:rsidRPr="00157637">
        <w:t>(Figure )</w:t>
      </w:r>
      <w:r w:rsidR="009C6D63" w:rsidRPr="00157637">
        <w:t>. Under the RCP 2.6 emission scenario</w:t>
      </w:r>
      <w:r w:rsidR="00395420" w:rsidRPr="00157637">
        <w:t xml:space="preserve">, the total </w:t>
      </w:r>
      <w:r w:rsidR="0088218B" w:rsidRPr="00157637">
        <w:t xml:space="preserve">average </w:t>
      </w:r>
      <w:r w:rsidR="00395420" w:rsidRPr="00157637">
        <w:t xml:space="preserve">species </w:t>
      </w:r>
      <w:r w:rsidR="00395420" w:rsidRPr="00157637">
        <w:lastRenderedPageBreak/>
        <w:t xml:space="preserve">loss across the draft network </w:t>
      </w:r>
      <w:r w:rsidR="009D0771" w:rsidRPr="00157637">
        <w:t>was</w:t>
      </w:r>
      <w:r w:rsidR="00B5673C" w:rsidRPr="00157637">
        <w:t xml:space="preserve"> </w:t>
      </w:r>
      <w:r w:rsidR="00B5673C" w:rsidRPr="00157637">
        <w:rPr>
          <w:highlight w:val="yellow"/>
        </w:rPr>
        <w:t>around 25%</w:t>
      </w:r>
      <w:r w:rsidR="0001153A" w:rsidRPr="00157637">
        <w:t xml:space="preserve"> and under the RCP 8.5 emission scenario the total average species l</w:t>
      </w:r>
      <w:r w:rsidR="00F86189" w:rsidRPr="00157637">
        <w:t xml:space="preserve">oss was </w:t>
      </w:r>
      <w:r w:rsidR="00F86189" w:rsidRPr="00157637">
        <w:rPr>
          <w:highlight w:val="yellow"/>
        </w:rPr>
        <w:t>around 45%</w:t>
      </w:r>
      <w:r w:rsidR="00F86189" w:rsidRPr="00157637">
        <w:t xml:space="preserve"> </w:t>
      </w:r>
      <w:r w:rsidR="00371BEA" w:rsidRPr="00157637">
        <w:t xml:space="preserve">network wide (Figure ). </w:t>
      </w:r>
      <w:r w:rsidR="00ED4F68" w:rsidRPr="00157637">
        <w:t xml:space="preserve">Under </w:t>
      </w:r>
      <w:r w:rsidR="000F23DF" w:rsidRPr="00157637">
        <w:t xml:space="preserve">RCP 2.6 MPA/OECM sites: </w:t>
      </w:r>
      <w:r w:rsidR="00082D64" w:rsidRPr="00157637">
        <w:t>LCCA</w:t>
      </w:r>
      <w:r w:rsidR="00166223" w:rsidRPr="00157637">
        <w:t xml:space="preserve"> (Eastern Scotian shelf)</w:t>
      </w:r>
      <w:r w:rsidR="00082D64" w:rsidRPr="00157637">
        <w:t>, GB</w:t>
      </w:r>
      <w:r w:rsidR="00166223" w:rsidRPr="00157637">
        <w:t xml:space="preserve"> (Western Scotian shelf)</w:t>
      </w:r>
      <w:r w:rsidR="00082D64" w:rsidRPr="00157637">
        <w:t xml:space="preserve">, and </w:t>
      </w:r>
      <w:r w:rsidR="00BB30F3" w:rsidRPr="00157637">
        <w:t>JBCA</w:t>
      </w:r>
      <w:r w:rsidR="00166223" w:rsidRPr="00157637">
        <w:t xml:space="preserve"> (Western shelf)</w:t>
      </w:r>
      <w:r w:rsidR="00D5704C" w:rsidRPr="00157637">
        <w:t xml:space="preserve"> were </w:t>
      </w:r>
      <w:r w:rsidR="005B18A3" w:rsidRPr="00157637">
        <w:t>shown</w:t>
      </w:r>
      <w:r w:rsidR="00D5704C" w:rsidRPr="00157637">
        <w:t xml:space="preserve"> to have the </w:t>
      </w:r>
      <w:r w:rsidR="005B18A3" w:rsidRPr="00157637">
        <w:t>highest species loss amongst the sites</w:t>
      </w:r>
      <w:r w:rsidR="00997309" w:rsidRPr="00157637">
        <w:t xml:space="preserve"> (Figure )</w:t>
      </w:r>
      <w:r w:rsidR="005B18A3" w:rsidRPr="00157637">
        <w:t>. Under RCP 8.5 the MPA/OECM site</w:t>
      </w:r>
      <w:r w:rsidR="00BB30F3" w:rsidRPr="00157637">
        <w:t xml:space="preserve">s: LCCA (Eastern Scotian shelf), </w:t>
      </w:r>
      <w:r w:rsidR="00997309" w:rsidRPr="00157637">
        <w:t>GB (Western Scotian shelf) and SBSCA (Western Scotian shelf)</w:t>
      </w:r>
      <w:r w:rsidR="005C75D4" w:rsidRPr="00157637">
        <w:t xml:space="preserve"> were shown to have </w:t>
      </w:r>
      <w:r w:rsidR="00D225FC" w:rsidRPr="00157637">
        <w:t>the highest species loss amongst the sites (Figure )</w:t>
      </w:r>
      <w:r w:rsidR="00DF0D00" w:rsidRPr="00157637">
        <w:t xml:space="preserve">. </w:t>
      </w:r>
      <w:r w:rsidR="00AC21AE" w:rsidRPr="00157637">
        <w:t>MPA/OECM sites:</w:t>
      </w:r>
      <w:r w:rsidR="00353FEE" w:rsidRPr="00157637">
        <w:t xml:space="preserve"> BINWA, CB, MEMPA, KSNPHS, and BPI (</w:t>
      </w:r>
      <w:r w:rsidR="004B7A34" w:rsidRPr="00157637">
        <w:t>see Table 3 for full names</w:t>
      </w:r>
      <w:r w:rsidR="00353FEE" w:rsidRPr="00157637">
        <w:t>)</w:t>
      </w:r>
      <w:r w:rsidR="004B7A34" w:rsidRPr="00157637">
        <w:t xml:space="preserve"> were shown to have no </w:t>
      </w:r>
      <w:r w:rsidR="00AF3DAC" w:rsidRPr="00157637">
        <w:t>species loss to the year 2100 under both emissions scenarios</w:t>
      </w:r>
      <w:r w:rsidR="00F11E4F" w:rsidRPr="00157637">
        <w:t xml:space="preserve">, MPA/OECM sites: SB, PI, and PMBI were shown to have no species loss under the </w:t>
      </w:r>
      <w:r w:rsidR="0059176E" w:rsidRPr="00157637">
        <w:t>RCP 2.6 emissions scenario</w:t>
      </w:r>
      <w:r w:rsidR="007B7FDB" w:rsidRPr="00157637">
        <w:t xml:space="preserve"> but have species </w:t>
      </w:r>
      <w:r w:rsidR="00DF0D00" w:rsidRPr="00157637">
        <w:t>loss under</w:t>
      </w:r>
      <w:r w:rsidR="007B7FDB" w:rsidRPr="00157637">
        <w:t xml:space="preserve"> the RCP 8.5 emissions scenario</w:t>
      </w:r>
      <w:r w:rsidR="00ED4F68" w:rsidRPr="00157637">
        <w:t xml:space="preserve"> (Figure ). </w:t>
      </w:r>
    </w:p>
    <w:p w14:paraId="6F259319" w14:textId="77777777" w:rsidR="008C0A14" w:rsidRPr="00157637" w:rsidRDefault="008C0A14" w:rsidP="009F6692">
      <w:pPr>
        <w:pStyle w:val="NormalWeb"/>
        <w:spacing w:line="480" w:lineRule="auto"/>
      </w:pPr>
    </w:p>
    <w:p w14:paraId="414ACB2C" w14:textId="243B29FD" w:rsidR="0087505E" w:rsidRPr="00157637" w:rsidRDefault="0087505E" w:rsidP="0087505E">
      <w:pPr>
        <w:pStyle w:val="Heading2"/>
        <w:rPr>
          <w:rFonts w:cs="Times New Roman"/>
          <w:u w:val="single"/>
        </w:rPr>
      </w:pPr>
      <w:bookmarkStart w:id="149" w:name="_Toc89619623"/>
      <w:r w:rsidRPr="00157637">
        <w:rPr>
          <w:rFonts w:cs="Times New Roman"/>
          <w:u w:val="single"/>
        </w:rPr>
        <w:t>Tables</w:t>
      </w:r>
      <w:bookmarkEnd w:id="149"/>
      <w:r w:rsidRPr="00157637">
        <w:rPr>
          <w:rFonts w:cs="Times New Roman"/>
          <w:u w:val="single"/>
        </w:rPr>
        <w:t xml:space="preserve"> </w:t>
      </w:r>
    </w:p>
    <w:p w14:paraId="450612A2" w14:textId="77777777" w:rsidR="0087505E" w:rsidRPr="00157637" w:rsidRDefault="0087505E" w:rsidP="0087505E">
      <w:pPr>
        <w:rPr>
          <w:rFonts w:cs="Times New Roman"/>
        </w:rPr>
      </w:pPr>
      <w:bookmarkStart w:id="150" w:name="_Toc89619624"/>
    </w:p>
    <w:p w14:paraId="1B761640" w14:textId="4F98AE5D" w:rsidR="00495B21" w:rsidRDefault="008B08B5" w:rsidP="0087505E">
      <w:pPr>
        <w:rPr>
          <w:rFonts w:cs="Times New Roman"/>
        </w:rPr>
      </w:pPr>
      <w:commentRangeStart w:id="151"/>
      <w:r w:rsidRPr="00157637">
        <w:rPr>
          <w:rFonts w:cs="Times New Roman"/>
        </w:rPr>
        <w:t xml:space="preserve">Table 3. </w:t>
      </w:r>
      <w:r w:rsidR="00D83E69" w:rsidRPr="00157637">
        <w:rPr>
          <w:rFonts w:cs="Times New Roman"/>
        </w:rPr>
        <w:t xml:space="preserve">MPA/OECMs names, abbreviated names, number of species observed within (from OBIS), longitude and latitude, </w:t>
      </w:r>
      <w:r w:rsidR="000714FC" w:rsidRPr="00157637">
        <w:rPr>
          <w:rFonts w:cs="Times New Roman"/>
          <w:highlight w:val="yellow"/>
        </w:rPr>
        <w:t>region</w:t>
      </w:r>
      <w:r w:rsidR="000714FC" w:rsidRPr="00157637">
        <w:rPr>
          <w:rFonts w:cs="Times New Roman"/>
        </w:rPr>
        <w:t xml:space="preserve">, </w:t>
      </w:r>
      <w:r w:rsidR="00D83E69" w:rsidRPr="00157637">
        <w:rPr>
          <w:rFonts w:cs="Times New Roman"/>
        </w:rPr>
        <w:t>and the area covered by each site in the Scotian shelf Bat of Fundy bioregion draft network</w:t>
      </w:r>
      <w:ins w:id="152" w:author="Stortini, Christine" w:date="2022-03-11T13:16:00Z">
        <w:r w:rsidR="00663EF7">
          <w:rPr>
            <w:rFonts w:cs="Times New Roman"/>
          </w:rPr>
          <w:t xml:space="preserve"> </w:t>
        </w:r>
        <w:commentRangeEnd w:id="151"/>
        <w:r w:rsidR="00663EF7">
          <w:rPr>
            <w:rStyle w:val="CommentReference"/>
          </w:rPr>
          <w:commentReference w:id="151"/>
        </w:r>
      </w:ins>
    </w:p>
    <w:p w14:paraId="02BDE290" w14:textId="49A97246" w:rsidR="00F8590A" w:rsidRDefault="00F8590A" w:rsidP="0087505E">
      <w:pPr>
        <w:rPr>
          <w:rFonts w:cs="Times New Roman"/>
        </w:rPr>
      </w:pPr>
    </w:p>
    <w:p w14:paraId="0491B79C" w14:textId="2CD90057" w:rsidR="00F8590A" w:rsidRDefault="00663EF7" w:rsidP="00F8590A">
      <w:pPr>
        <w:rPr>
          <w:rFonts w:cs="Times New Roman"/>
        </w:rPr>
      </w:pPr>
      <w:r>
        <w:rPr>
          <w:rFonts w:cs="Times New Roman"/>
        </w:rPr>
        <w:t xml:space="preserve">4.  </w:t>
      </w:r>
      <w:r w:rsidR="00F8590A">
        <w:rPr>
          <w:rFonts w:cs="Times New Roman"/>
        </w:rPr>
        <w:t>Discussion</w:t>
      </w:r>
    </w:p>
    <w:p w14:paraId="485F022A" w14:textId="2BDEB48D" w:rsidR="00224686" w:rsidRDefault="005D59F0" w:rsidP="00D338AC">
      <w:pPr>
        <w:pStyle w:val="NormalWeb"/>
        <w:spacing w:after="0" w:afterAutospacing="0" w:line="480" w:lineRule="auto"/>
        <w:contextualSpacing/>
      </w:pPr>
      <w:r w:rsidRPr="00313D1F">
        <w:rPr>
          <w:u w:val="single"/>
        </w:rPr>
        <w:t>First sentences:</w:t>
      </w:r>
      <w:r w:rsidR="00224686">
        <w:t xml:space="preserve"> Reiterate goal of the study and how you accomplished the goal</w:t>
      </w:r>
      <w:r w:rsidR="00D338AC">
        <w:t>,</w:t>
      </w:r>
      <w:r w:rsidR="00224686">
        <w:t xml:space="preserve"> then note details. </w:t>
      </w:r>
      <w:r w:rsidR="00D338AC">
        <w:t>From Intro: “</w:t>
      </w:r>
      <w:r w:rsidR="00D338AC" w:rsidRPr="00157637">
        <w:t xml:space="preserve">The aim of this study is to estimate the time of emergence of 30 fish and invertebrate species of interest (depleted species, species at risk, and commercially important species) within each of the existing and proposed MPA/OECM site boundaries in the draft conservation network design for the Scotian Shelf (Figure 1) under </w:t>
      </w:r>
      <w:r w:rsidR="00D338AC">
        <w:t>six</w:t>
      </w:r>
      <w:r w:rsidR="00D338AC" w:rsidRPr="00157637">
        <w:t xml:space="preserve"> projections of future sea surface temperature.</w:t>
      </w:r>
      <w:r w:rsidR="00D338AC">
        <w:t>”</w:t>
      </w:r>
    </w:p>
    <w:p w14:paraId="43588D6B" w14:textId="7B2180F2" w:rsidR="00FB3AD4" w:rsidRPr="00313D1F" w:rsidRDefault="00FB3AD4" w:rsidP="00D338AC">
      <w:pPr>
        <w:pStyle w:val="NormalWeb"/>
        <w:spacing w:after="0" w:afterAutospacing="0" w:line="480" w:lineRule="auto"/>
        <w:contextualSpacing/>
        <w:rPr>
          <w:u w:val="single"/>
        </w:rPr>
      </w:pPr>
      <w:r w:rsidRPr="00313D1F">
        <w:rPr>
          <w:u w:val="single"/>
        </w:rPr>
        <w:lastRenderedPageBreak/>
        <w:t>First paragraph: compare RCP’s</w:t>
      </w:r>
      <w:r w:rsidR="00313D1F" w:rsidRPr="00313D1F">
        <w:rPr>
          <w:u w:val="single"/>
        </w:rPr>
        <w:t>.</w:t>
      </w:r>
    </w:p>
    <w:p w14:paraId="5B0E32C1" w14:textId="451D23C6" w:rsidR="00D338AC" w:rsidRDefault="00D338AC" w:rsidP="00D338AC">
      <w:pPr>
        <w:pStyle w:val="NormalWeb"/>
        <w:spacing w:after="0" w:afterAutospacing="0" w:line="480" w:lineRule="auto"/>
        <w:contextualSpacing/>
      </w:pPr>
      <w:r>
        <w:t>Results show that, under</w:t>
      </w:r>
      <w:r w:rsidR="00D77204">
        <w:t xml:space="preserve"> a scenario of reduced emissions</w:t>
      </w:r>
      <w:r w:rsidR="00A5753E">
        <w:t xml:space="preserve"> (RCP 2.6)</w:t>
      </w:r>
      <w:r w:rsidR="00D77204">
        <w:t xml:space="preserve">, </w:t>
      </w:r>
      <w:r w:rsidR="00B542E5">
        <w:t>the majority</w:t>
      </w:r>
      <w:r w:rsidR="00664E11">
        <w:t xml:space="preserve"> (&gt;50%)</w:t>
      </w:r>
      <w:r w:rsidR="00B542E5">
        <w:t xml:space="preserve"> of species are retained within the boundaries of the draft conservation network</w:t>
      </w:r>
      <w:r w:rsidR="00664E11">
        <w:t xml:space="preserve"> (Figure X)</w:t>
      </w:r>
      <w:r w:rsidR="00B542E5">
        <w:t xml:space="preserve">. This result is consistent with </w:t>
      </w:r>
      <w:r w:rsidR="00664E11">
        <w:t xml:space="preserve">the IPCC’s 2021 report and with several other studies indicating muted distribution shifts under RCP 2.6 compared to RCP 8.5 (e.g., ADD REFS HERE). </w:t>
      </w:r>
      <w:r w:rsidR="005D59F0">
        <w:t xml:space="preserve">This suggests that, if targets for emissions reductions are met, the Scotian Shelf-Bay of Fundy bioregional conservation network, as it is currently designed, may …. </w:t>
      </w:r>
      <w:r w:rsidR="0096049A">
        <w:t>BUT, recent studies indicate the globe is offtrack to meet these targets, suggesting the RCP 8.5 results may still be more likely….</w:t>
      </w:r>
    </w:p>
    <w:p w14:paraId="5AE2CA0E" w14:textId="6F6BFA6A" w:rsidR="00664E11" w:rsidRDefault="00664E11" w:rsidP="00D338AC">
      <w:pPr>
        <w:pStyle w:val="NormalWeb"/>
        <w:spacing w:after="0" w:afterAutospacing="0" w:line="480" w:lineRule="auto"/>
        <w:contextualSpacing/>
      </w:pPr>
      <w:r>
        <w:t>Some example</w:t>
      </w:r>
      <w:r w:rsidR="005D59F0">
        <w:t xml:space="preserve"> refs</w:t>
      </w:r>
      <w:r>
        <w:t>:</w:t>
      </w:r>
    </w:p>
    <w:p w14:paraId="65145725" w14:textId="231CA225" w:rsidR="00664E11" w:rsidRDefault="00664E11" w:rsidP="00D338AC">
      <w:pPr>
        <w:pStyle w:val="NormalWeb"/>
        <w:spacing w:after="0" w:afterAutospacing="0" w:line="480" w:lineRule="auto"/>
        <w:contextualSpacing/>
      </w:pPr>
      <w:hyperlink r:id="rId25" w:history="1">
        <w:r>
          <w:rPr>
            <w:rStyle w:val="Hyperlink"/>
            <w:rFonts w:eastAsiaTheme="majorEastAsia"/>
          </w:rPr>
          <w:t>Forecasting shifts in habitat suitability across the distribution range of a temperate small pelagic fish under different scenarios of climate change - ScienceDirect</w:t>
        </w:r>
      </w:hyperlink>
    </w:p>
    <w:p w14:paraId="1C85244F" w14:textId="670C9005" w:rsidR="005D59F0" w:rsidRDefault="005D59F0" w:rsidP="00D338AC">
      <w:pPr>
        <w:pStyle w:val="NormalWeb"/>
        <w:spacing w:after="0" w:afterAutospacing="0" w:line="480" w:lineRule="auto"/>
        <w:contextualSpacing/>
      </w:pPr>
      <w:hyperlink r:id="rId26" w:history="1">
        <w:r>
          <w:rPr>
            <w:rStyle w:val="Hyperlink"/>
            <w:rFonts w:eastAsiaTheme="majorEastAsia"/>
          </w:rPr>
          <w:t>Wave of net zero emission targets opens window to meeting the Paris Agreement | Nature Climate Change</w:t>
        </w:r>
      </w:hyperlink>
    </w:p>
    <w:p w14:paraId="67FDF737" w14:textId="3B9B7997" w:rsidR="0096049A" w:rsidRDefault="0096049A" w:rsidP="00D338AC">
      <w:pPr>
        <w:pStyle w:val="NormalWeb"/>
        <w:spacing w:after="0" w:afterAutospacing="0" w:line="480" w:lineRule="auto"/>
        <w:contextualSpacing/>
      </w:pPr>
      <w:hyperlink r:id="rId27" w:history="1">
        <w:r>
          <w:rPr>
            <w:rStyle w:val="Hyperlink"/>
            <w:rFonts w:eastAsiaTheme="majorEastAsia"/>
          </w:rPr>
          <w:t xml:space="preserve">Plausible 2005–2050 </w:t>
        </w:r>
        <w:r>
          <w:rPr>
            <w:rStyle w:val="Hyperlink"/>
            <w:rFonts w:eastAsiaTheme="majorEastAsia"/>
          </w:rPr>
          <w:t>emissions scenarios project between 2 °C and 3 °C of warming by 2100 - IOPscience</w:t>
        </w:r>
      </w:hyperlink>
    </w:p>
    <w:p w14:paraId="569475B0" w14:textId="110B7CDC" w:rsidR="00313D1F" w:rsidRDefault="00313D1F" w:rsidP="00D338AC">
      <w:pPr>
        <w:pStyle w:val="NormalWeb"/>
        <w:spacing w:after="0" w:afterAutospacing="0" w:line="480" w:lineRule="auto"/>
        <w:contextualSpacing/>
      </w:pPr>
      <w:hyperlink r:id="rId28" w:anchor="f0025" w:history="1">
        <w:r>
          <w:rPr>
            <w:rStyle w:val="Hyperlink"/>
            <w:rFonts w:eastAsiaTheme="majorEastAsia"/>
          </w:rPr>
          <w:t>Exploring the potential effects of climate change on the Western Scotian Shelf ecosystem, Canada - ScienceDirect</w:t>
        </w:r>
      </w:hyperlink>
    </w:p>
    <w:p w14:paraId="1EC2DB99" w14:textId="77777777" w:rsidR="005D59F0" w:rsidRDefault="005D59F0" w:rsidP="00D338AC">
      <w:pPr>
        <w:pStyle w:val="NormalWeb"/>
        <w:spacing w:after="0" w:afterAutospacing="0" w:line="480" w:lineRule="auto"/>
        <w:contextualSpacing/>
      </w:pPr>
    </w:p>
    <w:p w14:paraId="36BF6EEB" w14:textId="77777777" w:rsidR="00313D1F" w:rsidRDefault="00313D1F" w:rsidP="00D338AC">
      <w:pPr>
        <w:pStyle w:val="NormalWeb"/>
        <w:spacing w:after="0" w:afterAutospacing="0" w:line="480" w:lineRule="auto"/>
        <w:contextualSpacing/>
      </w:pPr>
      <w:r w:rsidRPr="00313D1F">
        <w:rPr>
          <w:u w:val="single"/>
        </w:rPr>
        <w:t>Second paragraph (</w:t>
      </w:r>
      <w:r w:rsidRPr="00313D1F">
        <w:rPr>
          <w:u w:val="single"/>
        </w:rPr>
        <w:t>spatial differences in ToEs (among sites)</w:t>
      </w:r>
      <w:r w:rsidRPr="00313D1F">
        <w:rPr>
          <w:u w:val="single"/>
        </w:rPr>
        <w:t>):</w:t>
      </w:r>
      <w:r>
        <w:t xml:space="preserve"> </w:t>
      </w:r>
    </w:p>
    <w:p w14:paraId="69BE7129" w14:textId="0EB13238" w:rsidR="00664E11" w:rsidRDefault="00FB3AD4" w:rsidP="00D338AC">
      <w:pPr>
        <w:pStyle w:val="NormalWeb"/>
        <w:spacing w:after="0" w:afterAutospacing="0" w:line="480" w:lineRule="auto"/>
        <w:contextualSpacing/>
      </w:pPr>
      <w:r>
        <w:t xml:space="preserve">However, under both low and high emissions scenarios, there is a clear </w:t>
      </w:r>
      <w:r w:rsidR="003F2C9A">
        <w:t>southwest to northeast gradient in species’ times of emergence, with greater numbers of species emerging from their thermal niche much sooner in the southwest than in the northeast</w:t>
      </w:r>
      <w:r w:rsidR="0096049A">
        <w:t xml:space="preserve"> (Figure X)</w:t>
      </w:r>
      <w:r w:rsidR="003F2C9A">
        <w:t xml:space="preserve">. This result is consistent with many studies that have documented the steep temperature gradient, and </w:t>
      </w:r>
      <w:r w:rsidR="003F2C9A">
        <w:lastRenderedPageBreak/>
        <w:t>consequent gradient in species assemblages, that characterizes the Scotian Shelf- Bay of Fundy bioregion (e.g., Stanley et al. 2018), and those that have indicated the southern range limit of many of the Scotian Shelf’s resident species occurs around the southwestern reaches of the bioregion (e.g., Shackell et al. 2014; see if you can find one more ref here).</w:t>
      </w:r>
      <w:r w:rsidR="00E7740F">
        <w:t xml:space="preserve"> The most vulnerable site</w:t>
      </w:r>
      <w:r w:rsidR="00FB51F2">
        <w:t>s</w:t>
      </w:r>
      <w:r w:rsidR="00A82F39">
        <w:t xml:space="preserve"> (beside</w:t>
      </w:r>
      <w:r w:rsidR="00FB51F2">
        <w:t>s</w:t>
      </w:r>
      <w:r w:rsidR="00A82F39">
        <w:t xml:space="preserve"> the Lophelia Coral Conservation Area, LCCA</w:t>
      </w:r>
      <w:r w:rsidR="00E7740F">
        <w:t xml:space="preserve">, </w:t>
      </w:r>
      <w:r w:rsidR="00A82F39">
        <w:t>which is a very small</w:t>
      </w:r>
      <w:r w:rsidR="00FB51F2">
        <w:t xml:space="preserve">, Xkm2, area at the northeastern edge of the Scotian Shelf with only X of our species of interest present) </w:t>
      </w:r>
      <w:r w:rsidR="00E7740F">
        <w:t xml:space="preserve">predicted to have temperatures outside the tolerance limits of more than </w:t>
      </w:r>
      <w:r w:rsidR="00FB51F2">
        <w:t>X</w:t>
      </w:r>
      <w:r w:rsidR="00E7740F">
        <w:t>% of resident species assessed here by 20</w:t>
      </w:r>
      <w:r w:rsidR="00FB51F2">
        <w:t>25</w:t>
      </w:r>
      <w:r w:rsidR="00E7740F">
        <w:t xml:space="preserve">, </w:t>
      </w:r>
      <w:r w:rsidR="00FB51F2">
        <w:t>are</w:t>
      </w:r>
      <w:r w:rsidR="00E7740F">
        <w:t xml:space="preserve"> XXX</w:t>
      </w:r>
      <w:r w:rsidR="00FB51F2">
        <w:t>, XXX, and XXX</w:t>
      </w:r>
      <w:r w:rsidR="00E7740F">
        <w:t xml:space="preserve">. </w:t>
      </w:r>
      <w:r w:rsidR="00FB51F2">
        <w:t>XXX</w:t>
      </w:r>
      <w:r w:rsidR="00E7740F">
        <w:t xml:space="preserve"> is positioned where warm waters </w:t>
      </w:r>
      <w:r w:rsidR="00FB51F2">
        <w:t>derived from the Gulf Stream flow into the</w:t>
      </w:r>
      <w:r w:rsidR="00E7740F">
        <w:t xml:space="preserve"> </w:t>
      </w:r>
      <w:r w:rsidR="00FB51F2">
        <w:t>Gulf of Maine</w:t>
      </w:r>
      <w:r w:rsidR="00E7740F">
        <w:t xml:space="preserve"> (</w:t>
      </w:r>
      <w:ins w:id="153" w:author="Stortini, Christine" w:date="2022-03-15T11:59:00Z">
        <w:r w:rsidR="00313D1F">
          <w:t>Brickman</w:t>
        </w:r>
      </w:ins>
      <w:ins w:id="154" w:author="Stortini, Christine" w:date="2022-03-15T12:02:00Z">
        <w:r w:rsidR="00313D1F">
          <w:t xml:space="preserve"> et al.</w:t>
        </w:r>
      </w:ins>
      <w:ins w:id="155" w:author="Stortini, Christine" w:date="2022-03-15T11:59:00Z">
        <w:r w:rsidR="00313D1F">
          <w:t xml:space="preserve">, 2018; </w:t>
        </w:r>
      </w:ins>
      <w:ins w:id="156" w:author="Stortini, Christine" w:date="2022-03-15T11:29:00Z">
        <w:r w:rsidR="005D59F0">
          <w:t xml:space="preserve">Brickman et al. </w:t>
        </w:r>
      </w:ins>
      <w:ins w:id="157" w:author="Stortini, Christine" w:date="2022-03-15T11:30:00Z">
        <w:r w:rsidR="005D59F0">
          <w:t>2021</w:t>
        </w:r>
      </w:ins>
      <w:r w:rsidR="00E7740F">
        <w:t>)</w:t>
      </w:r>
      <w:r w:rsidR="00FB51F2">
        <w:t>, and both XXX and XXX are located in the Bay of Fundy, which is presently the warmest part of the bioregion and predicted to warm the most rapidly due to its connection with the Gulf of Maine (</w:t>
      </w:r>
      <w:ins w:id="158" w:author="Stortini, Christine" w:date="2022-03-15T11:59:00Z">
        <w:r w:rsidR="00313D1F">
          <w:t xml:space="preserve">Brickman </w:t>
        </w:r>
      </w:ins>
      <w:ins w:id="159" w:author="Stortini, Christine" w:date="2022-03-15T12:02:00Z">
        <w:r w:rsidR="00313D1F">
          <w:t>et al.</w:t>
        </w:r>
      </w:ins>
      <w:ins w:id="160" w:author="Stortini, Christine" w:date="2022-03-15T11:59:00Z">
        <w:r w:rsidR="00313D1F">
          <w:t xml:space="preserve">, 2018; </w:t>
        </w:r>
      </w:ins>
      <w:ins w:id="161" w:author="Stortini, Christine" w:date="2022-03-15T11:30:00Z">
        <w:r w:rsidR="005D59F0">
          <w:t>Brickman et al. 2021</w:t>
        </w:r>
      </w:ins>
      <w:r w:rsidR="00FB51F2">
        <w:t>).</w:t>
      </w:r>
    </w:p>
    <w:p w14:paraId="5CDD6377" w14:textId="24E372D9" w:rsidR="005D59F0" w:rsidRDefault="005D59F0" w:rsidP="00D338AC">
      <w:pPr>
        <w:pStyle w:val="NormalWeb"/>
        <w:spacing w:after="0" w:afterAutospacing="0" w:line="480" w:lineRule="auto"/>
        <w:contextualSpacing/>
      </w:pPr>
      <w:hyperlink r:id="rId29" w:history="1">
        <w:r>
          <w:rPr>
            <w:rStyle w:val="Hyperlink"/>
            <w:rFonts w:eastAsiaTheme="majorEastAsia"/>
          </w:rPr>
          <w:t>ELEMENTA_D_20_00055 1..15 (silverchair.com)</w:t>
        </w:r>
      </w:hyperlink>
    </w:p>
    <w:p w14:paraId="5206D16F" w14:textId="77777777" w:rsidR="00313D1F" w:rsidRDefault="00313D1F" w:rsidP="00D338AC">
      <w:pPr>
        <w:pStyle w:val="NormalWeb"/>
        <w:spacing w:after="0" w:afterAutospacing="0" w:line="480" w:lineRule="auto"/>
        <w:contextualSpacing/>
        <w:rPr>
          <w:u w:val="single"/>
        </w:rPr>
      </w:pPr>
    </w:p>
    <w:p w14:paraId="15B288C2" w14:textId="6AA77145" w:rsidR="00FB3AD4" w:rsidRDefault="00313D1F" w:rsidP="00D338AC">
      <w:pPr>
        <w:pStyle w:val="NormalWeb"/>
        <w:spacing w:after="0" w:afterAutospacing="0" w:line="480" w:lineRule="auto"/>
        <w:contextualSpacing/>
      </w:pPr>
      <w:r w:rsidRPr="00313D1F">
        <w:rPr>
          <w:u w:val="single"/>
        </w:rPr>
        <w:t>Third</w:t>
      </w:r>
      <w:r w:rsidRPr="00313D1F">
        <w:rPr>
          <w:u w:val="single"/>
        </w:rPr>
        <w:t xml:space="preserve"> </w:t>
      </w:r>
      <w:r w:rsidR="00FB3AD4" w:rsidRPr="00313D1F">
        <w:rPr>
          <w:u w:val="single"/>
        </w:rPr>
        <w:t xml:space="preserve">paragraph: compare </w:t>
      </w:r>
      <w:r w:rsidR="0096049A" w:rsidRPr="00313D1F">
        <w:rPr>
          <w:u w:val="single"/>
        </w:rPr>
        <w:t>between species</w:t>
      </w:r>
      <w:r w:rsidR="0096049A">
        <w:t>… who is the most vulnerable and where? Can reference panel plot Ryan made here (Appendix S1). Discuss what thermal stress can do to a fish/ invert using some of the lit from your intro (below). Discuss how species might still be there, but low density and physiologically stressed (can impact reproduction, body size, etc., therefore impacting vulnerability to other stressors too). Example, Snow Crab (</w:t>
      </w:r>
      <w:r w:rsidR="000F6C4F">
        <w:t>REFS BELOW – scan these and build your snow crab story</w:t>
      </w:r>
      <w:r w:rsidR="0096049A">
        <w:t>).</w:t>
      </w:r>
    </w:p>
    <w:p w14:paraId="599CCFCA" w14:textId="74EFA338" w:rsidR="000F6C4F" w:rsidRDefault="000F6C4F" w:rsidP="00D338AC">
      <w:pPr>
        <w:pStyle w:val="NormalWeb"/>
        <w:spacing w:after="0" w:afterAutospacing="0" w:line="480" w:lineRule="auto"/>
        <w:contextualSpacing/>
      </w:pPr>
      <w:hyperlink r:id="rId30" w:history="1">
        <w:r>
          <w:rPr>
            <w:rStyle w:val="Hyperlink"/>
            <w:rFonts w:eastAsiaTheme="majorEastAsia"/>
          </w:rPr>
          <w:t>Potential socioeconomic impacts from ocean acidification and climate change effects on Atlantic Canadian fisheries (plos.org)</w:t>
        </w:r>
      </w:hyperlink>
    </w:p>
    <w:p w14:paraId="28558991" w14:textId="13593FD5" w:rsidR="000F6C4F" w:rsidRDefault="000F6C4F" w:rsidP="00D338AC">
      <w:pPr>
        <w:pStyle w:val="NormalWeb"/>
        <w:spacing w:after="0" w:afterAutospacing="0" w:line="480" w:lineRule="auto"/>
        <w:contextualSpacing/>
      </w:pPr>
      <w:hyperlink r:id="rId31" w:history="1">
        <w:r>
          <w:rPr>
            <w:rStyle w:val="Hyperlink"/>
            <w:rFonts w:eastAsiaTheme="majorEastAsia"/>
          </w:rPr>
          <w:t>Assessment of Scotian Shelf Snow Crab in 2018 / B.M. Zisserson, B.J. Cameron, A.C. Glass, and J.S. Choi [and] Canadian Science Advisory Secretariat. - Catalogue - Canada.ca</w:t>
        </w:r>
      </w:hyperlink>
    </w:p>
    <w:p w14:paraId="61F286A7" w14:textId="1737F3BE" w:rsidR="000F6C4F" w:rsidRDefault="000F6C4F" w:rsidP="00D338AC">
      <w:pPr>
        <w:pStyle w:val="NormalWeb"/>
        <w:spacing w:after="0" w:afterAutospacing="0" w:line="480" w:lineRule="auto"/>
        <w:contextualSpacing/>
      </w:pPr>
      <w:hyperlink r:id="rId32" w:history="1">
        <w:r>
          <w:rPr>
            <w:rStyle w:val="Hyperlink"/>
            <w:rFonts w:eastAsiaTheme="majorEastAsia"/>
          </w:rPr>
          <w:t>Stock Status Update of Scotian Shelf Snow Crab (Chionoecetes opilio, O.Fabricius) (dfo-mpo.gc.ca)</w:t>
        </w:r>
      </w:hyperlink>
    </w:p>
    <w:p w14:paraId="7DCC9522" w14:textId="77777777" w:rsidR="000F6C4F" w:rsidRDefault="000F6C4F" w:rsidP="00D338AC">
      <w:pPr>
        <w:pStyle w:val="NormalWeb"/>
        <w:spacing w:after="0" w:afterAutospacing="0" w:line="480" w:lineRule="auto"/>
        <w:contextualSpacing/>
      </w:pPr>
    </w:p>
    <w:p w14:paraId="35521484" w14:textId="4ABF48A1" w:rsidR="00BE4D4F" w:rsidRDefault="00BE4D4F" w:rsidP="00BE4D4F">
      <w:pPr>
        <w:pStyle w:val="NormalWeb"/>
        <w:spacing w:after="0" w:afterAutospacing="0" w:line="480" w:lineRule="auto"/>
        <w:contextualSpacing/>
        <w:pPrChange w:id="162" w:author="Stortini, Christine" w:date="2022-03-14T15:11:00Z">
          <w:pPr>
            <w:pStyle w:val="NormalWeb"/>
            <w:spacing w:line="480" w:lineRule="auto"/>
          </w:pPr>
        </w:pPrChange>
      </w:pPr>
      <w:r>
        <w:t xml:space="preserve">Points </w:t>
      </w:r>
      <w:r w:rsidR="00C307A6">
        <w:t xml:space="preserve">(with citations) </w:t>
      </w:r>
      <w:r>
        <w:t>from Introduction to reiterate here (but change the wording and context):</w:t>
      </w:r>
    </w:p>
    <w:p w14:paraId="68CCA475" w14:textId="77777777" w:rsidR="00BE4D4F" w:rsidRDefault="008E3163" w:rsidP="00BE4D4F">
      <w:pPr>
        <w:pStyle w:val="NormalWeb"/>
        <w:numPr>
          <w:ilvl w:val="0"/>
          <w:numId w:val="2"/>
        </w:numPr>
        <w:spacing w:before="0" w:beforeAutospacing="0" w:after="0" w:afterAutospacing="0" w:line="480" w:lineRule="auto"/>
        <w:contextualSpacing/>
      </w:pPr>
      <w:r w:rsidRPr="00157637">
        <w:t>When an organism is living at its upper or lower temperature limit, oxygen demand increases, often exceeding the organism’s ability to maintain it, causing reduced performance in ventilation and circulation (Pörtner, 2001</w:t>
      </w:r>
      <w:r>
        <w:t>; P</w:t>
      </w:r>
      <w:r w:rsidRPr="00157637">
        <w:t>ö</w:t>
      </w:r>
      <w:r>
        <w:t>rtner &amp; Farrell 2008</w:t>
      </w:r>
      <w:r w:rsidRPr="00157637">
        <w:t>).</w:t>
      </w:r>
    </w:p>
    <w:p w14:paraId="12717C32" w14:textId="4BC53D47" w:rsidR="005E3580" w:rsidRDefault="008E3163" w:rsidP="000F6C4F">
      <w:pPr>
        <w:pStyle w:val="NormalWeb"/>
        <w:numPr>
          <w:ilvl w:val="0"/>
          <w:numId w:val="2"/>
        </w:numPr>
        <w:spacing w:before="0" w:beforeAutospacing="0" w:after="0" w:afterAutospacing="0" w:line="480" w:lineRule="auto"/>
        <w:contextualSpacing/>
      </w:pPr>
      <w:r w:rsidRPr="00157637">
        <w:t>However, evidence suggests that the rapid environmental changes associated with climate change are already causing geographic shifts in distribution that track shifting distributions of species’ thermal niches (Pinsky et al., 2013; Crozier &amp; Hutchings, 2014; Pinsky et al., 2021).</w:t>
      </w:r>
    </w:p>
    <w:p w14:paraId="01076AF1" w14:textId="77777777" w:rsidR="000F6C4F" w:rsidRDefault="000F6C4F" w:rsidP="00DB6197">
      <w:pPr>
        <w:pStyle w:val="NormalWeb"/>
        <w:spacing w:before="0" w:beforeAutospacing="0" w:line="480" w:lineRule="auto"/>
        <w:rPr>
          <w:u w:val="single"/>
        </w:rPr>
      </w:pPr>
    </w:p>
    <w:p w14:paraId="71E30DD5" w14:textId="7E71F17E" w:rsidR="00FB3AD4" w:rsidRDefault="000F6C4F" w:rsidP="00DB6197">
      <w:pPr>
        <w:pStyle w:val="NormalWeb"/>
        <w:spacing w:before="0" w:beforeAutospacing="0" w:line="480" w:lineRule="auto"/>
      </w:pPr>
      <w:r w:rsidRPr="000F6C4F">
        <w:rPr>
          <w:u w:val="single"/>
        </w:rPr>
        <w:t>Fourth</w:t>
      </w:r>
      <w:r w:rsidR="0096049A" w:rsidRPr="000F6C4F">
        <w:rPr>
          <w:u w:val="single"/>
        </w:rPr>
        <w:t xml:space="preserve"> paragraph: </w:t>
      </w:r>
      <w:r w:rsidR="005E3580" w:rsidRPr="000F6C4F">
        <w:rPr>
          <w:u w:val="single"/>
        </w:rPr>
        <w:t>Caveats</w:t>
      </w:r>
      <w:r w:rsidR="006029AE" w:rsidRPr="000F6C4F">
        <w:rPr>
          <w:u w:val="single"/>
        </w:rPr>
        <w:t>:</w:t>
      </w:r>
      <w:r w:rsidR="006029AE">
        <w:t xml:space="preserve"> </w:t>
      </w:r>
      <w:r w:rsidR="005E3580">
        <w:t>W</w:t>
      </w:r>
      <w:r w:rsidR="00663EF7">
        <w:t>e did not consider other climate factors like oxygen, salinity, sea level, etc.</w:t>
      </w:r>
      <w:r w:rsidR="00A5753E">
        <w:t xml:space="preserve"> We also did not consider the indirect effects of climate change on the species of interest. </w:t>
      </w:r>
      <w:r w:rsidR="00FB3AD4">
        <w:t>For example, warming has been implicated as a factor in the reduction of larval dispersal capacity in fish (e.g., Raventos et al., 2021). Further</w:t>
      </w:r>
      <w:r w:rsidR="00A5753E">
        <w:t>, some studies have suggested that the expansion of warm-water species distributions towards the poles may outpace the shift of cold-water species, leading to shifts in ecosystem structure</w:t>
      </w:r>
      <w:r w:rsidR="00FB3AD4">
        <w:t xml:space="preserve"> (e.g., Pound et al., 2021)</w:t>
      </w:r>
      <w:r w:rsidR="00A5753E">
        <w:t>. Increased predation, competition, or parasitism from incoming warm-water species may also negatively impact the native species of this region</w:t>
      </w:r>
      <w:r>
        <w:t xml:space="preserve"> (get some refs here on the impacts of invasive species </w:t>
      </w:r>
      <w:r>
        <w:lastRenderedPageBreak/>
        <w:t>and parasites due to warming on Scotian shelf)</w:t>
      </w:r>
      <w:r w:rsidR="00A5753E">
        <w:t xml:space="preserve">. </w:t>
      </w:r>
      <w:r>
        <w:t>This</w:t>
      </w:r>
      <w:r w:rsidR="00FB3AD4">
        <w:t xml:space="preserve"> was beyond the scope of this project</w:t>
      </w:r>
      <w:ins w:id="163" w:author="Stortini, Christine" w:date="2022-03-15T12:11:00Z">
        <w:r>
          <w:t>, BUT put here how, if these thing</w:t>
        </w:r>
      </w:ins>
      <w:ins w:id="164" w:author="Stortini, Christine" w:date="2022-03-15T12:12:00Z">
        <w:r>
          <w:t>s occur, how could this further impact the sites/species identified?</w:t>
        </w:r>
      </w:ins>
      <w:del w:id="165" w:author="Stortini, Christine" w:date="2022-03-15T12:11:00Z">
        <w:r w:rsidR="00FB3AD4" w:rsidDel="000F6C4F">
          <w:delText xml:space="preserve">. </w:delText>
        </w:r>
      </w:del>
    </w:p>
    <w:p w14:paraId="2CD9D613" w14:textId="3B9C2FD0" w:rsidR="005E3580" w:rsidRDefault="00FB3AD4" w:rsidP="00DB6197">
      <w:pPr>
        <w:pStyle w:val="NormalWeb"/>
        <w:spacing w:before="0" w:beforeAutospacing="0" w:line="480" w:lineRule="auto"/>
      </w:pPr>
      <w:hyperlink r:id="rId33" w:history="1">
        <w:r>
          <w:rPr>
            <w:rStyle w:val="Hyperlink"/>
            <w:rFonts w:eastAsiaTheme="majorEastAsia"/>
          </w:rPr>
          <w:t>Temperature reduces fish dispersal as larvae grow faster to their settlement size - Raventos - 2021 - Journal of Animal Ecology - Wiley Online Library</w:t>
        </w:r>
      </w:hyperlink>
    </w:p>
    <w:p w14:paraId="740BF766" w14:textId="4C93E30A" w:rsidR="00A5753E" w:rsidRDefault="00A5753E" w:rsidP="00DB6197">
      <w:pPr>
        <w:pStyle w:val="NormalWeb"/>
        <w:spacing w:before="0" w:beforeAutospacing="0" w:line="480" w:lineRule="auto"/>
      </w:pPr>
      <w:hyperlink r:id="rId34" w:history="1">
        <w:r>
          <w:rPr>
            <w:rStyle w:val="Hyperlink"/>
            <w:rFonts w:eastAsiaTheme="majorEastAsia"/>
          </w:rPr>
          <w:t>Current distributions and future climate‐driven changes in diatoms, insects and fish in U.S. streams - Pound - 2021 - Global Ecology and Biogeography - Wiley Online Library</w:t>
        </w:r>
      </w:hyperlink>
    </w:p>
    <w:p w14:paraId="6079C215" w14:textId="77777777" w:rsidR="00A5753E" w:rsidRDefault="00A5753E" w:rsidP="00DB6197">
      <w:pPr>
        <w:pStyle w:val="NormalWeb"/>
        <w:spacing w:before="0" w:beforeAutospacing="0" w:line="480" w:lineRule="auto"/>
      </w:pPr>
    </w:p>
    <w:p w14:paraId="457D71D2" w14:textId="6A9CBF72" w:rsidR="005E3580" w:rsidRDefault="000F6C4F" w:rsidP="006029AE">
      <w:pPr>
        <w:pStyle w:val="NormalWeb"/>
        <w:spacing w:line="480" w:lineRule="auto"/>
      </w:pPr>
      <w:r w:rsidRPr="000F6C4F">
        <w:rPr>
          <w:u w:val="single"/>
        </w:rPr>
        <w:t xml:space="preserve">Final paragraph: </w:t>
      </w:r>
      <w:r w:rsidR="005E3580" w:rsidRPr="000F6C4F">
        <w:rPr>
          <w:u w:val="single"/>
        </w:rPr>
        <w:t>Conclusion</w:t>
      </w:r>
      <w:r w:rsidR="006029AE" w:rsidRPr="000F6C4F">
        <w:rPr>
          <w:u w:val="single"/>
        </w:rPr>
        <w:t>:</w:t>
      </w:r>
      <w:r w:rsidR="006029AE">
        <w:t xml:space="preserve"> </w:t>
      </w:r>
      <w:r w:rsidR="005E3580">
        <w:t>B</w:t>
      </w:r>
      <w:r w:rsidR="005E3580">
        <w:t xml:space="preserve">road-scale significance/applications of the results and approach. </w:t>
      </w:r>
      <w:ins w:id="166" w:author="Stortini, Christine" w:date="2022-03-15T12:12:00Z">
        <w:r w:rsidR="008D4B42">
          <w:t>Remember the broad-scale statement from your In</w:t>
        </w:r>
      </w:ins>
      <w:ins w:id="167" w:author="Stortini, Christine" w:date="2022-03-15T12:13:00Z">
        <w:r w:rsidR="008D4B42">
          <w:t>tro that I said could be moved here… this is where you talk about how these sorts of studies can be applied elsewhere and why this information is important for MPA planning and management – talk a bit about adaptive management and climate-resilient MPAs.</w:t>
        </w:r>
      </w:ins>
    </w:p>
    <w:p w14:paraId="61388703" w14:textId="71AB71D3" w:rsidR="005E3580" w:rsidRDefault="005E3580" w:rsidP="005E3580">
      <w:pPr>
        <w:pStyle w:val="NormalWeb"/>
        <w:spacing w:line="480" w:lineRule="auto"/>
        <w:rPr>
          <w:ins w:id="168" w:author="Stortini, Christine" w:date="2022-03-15T12:15:00Z"/>
        </w:rPr>
      </w:pPr>
    </w:p>
    <w:p w14:paraId="593A97EC" w14:textId="763D3E8A" w:rsidR="00405AA0" w:rsidRDefault="00405AA0" w:rsidP="005E3580">
      <w:pPr>
        <w:pStyle w:val="NormalWeb"/>
        <w:spacing w:line="480" w:lineRule="auto"/>
      </w:pPr>
      <w:ins w:id="169" w:author="Stortini, Christine" w:date="2022-03-15T12:17:00Z">
        <w:r>
          <w:t>Tip</w:t>
        </w:r>
      </w:ins>
      <w:ins w:id="170" w:author="Stortini, Christine" w:date="2022-03-15T12:15:00Z">
        <w:r>
          <w:t xml:space="preserve">: when you do literature searches in </w:t>
        </w:r>
      </w:ins>
      <w:ins w:id="171" w:author="Stortini, Christine" w:date="2022-03-15T12:16:00Z">
        <w:r>
          <w:t xml:space="preserve">scholar.google, limit search to 2018+ in the left-hand panel, that way you get all the most recent papers on this topic… this works well since this is a very trendy topic right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ins>
      <w:ins w:id="172" w:author="Stortini, Christine" w:date="2022-03-15T12:17:00Z">
        <w:r>
          <w:t>Also make use of “AND” between kaywords to refine your search in the search bar.</w:t>
        </w:r>
      </w:ins>
    </w:p>
    <w:p w14:paraId="5C7E8248" w14:textId="77777777" w:rsidR="00F8590A" w:rsidRPr="00F8590A" w:rsidRDefault="00F8590A" w:rsidP="00F8590A">
      <w:pPr>
        <w:rPr>
          <w:rFonts w:cs="Times New Roman"/>
        </w:rPr>
      </w:pPr>
    </w:p>
    <w:p w14:paraId="1505A6A6" w14:textId="1DB9440D" w:rsidR="0087505E" w:rsidRPr="00157637" w:rsidRDefault="0087505E" w:rsidP="0087505E">
      <w:pPr>
        <w:pStyle w:val="Heading2"/>
        <w:rPr>
          <w:rFonts w:cs="Times New Roman"/>
          <w:u w:val="single"/>
        </w:rPr>
      </w:pPr>
      <w:r w:rsidRPr="00157637">
        <w:rPr>
          <w:rFonts w:cs="Times New Roman"/>
          <w:u w:val="single"/>
        </w:rPr>
        <w:lastRenderedPageBreak/>
        <w:t>Figures</w:t>
      </w:r>
      <w:bookmarkEnd w:id="150"/>
      <w:r w:rsidRPr="00157637">
        <w:rPr>
          <w:rFonts w:cs="Times New Roman"/>
          <w:u w:val="single"/>
        </w:rPr>
        <w:t xml:space="preserve"> </w:t>
      </w:r>
    </w:p>
    <w:p w14:paraId="14D6E0F6" w14:textId="77777777" w:rsidR="0087505E" w:rsidRPr="00157637" w:rsidRDefault="0087505E" w:rsidP="0087505E">
      <w:pPr>
        <w:rPr>
          <w:rFonts w:cs="Times New Roman"/>
        </w:rPr>
      </w:pPr>
      <w:r w:rsidRPr="00157637">
        <w:rPr>
          <w:rFonts w:cs="Times New Roman"/>
          <w:noProof/>
          <w:lang w:eastAsia="en-CA"/>
        </w:rPr>
        <w:drawing>
          <wp:inline distT="0" distB="0" distL="0" distR="0" wp14:anchorId="030C4133" wp14:editId="082E06B1">
            <wp:extent cx="5487035" cy="4486910"/>
            <wp:effectExtent l="0" t="0" r="0" b="889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7035" cy="4486910"/>
                    </a:xfrm>
                    <a:prstGeom prst="rect">
                      <a:avLst/>
                    </a:prstGeom>
                    <a:noFill/>
                  </pic:spPr>
                </pic:pic>
              </a:graphicData>
            </a:graphic>
          </wp:inline>
        </w:drawing>
      </w:r>
    </w:p>
    <w:p w14:paraId="1280E8C1" w14:textId="77777777" w:rsidR="0087505E" w:rsidRPr="00157637" w:rsidRDefault="0087505E" w:rsidP="0087505E">
      <w:pPr>
        <w:rPr>
          <w:rFonts w:cs="Times New Roman"/>
        </w:rPr>
      </w:pPr>
      <w:r w:rsidRPr="00157637">
        <w:rPr>
          <w:rFonts w:cs="Times New Roman"/>
          <w:b/>
          <w:bCs/>
        </w:rPr>
        <w:t>Figure 1</w:t>
      </w:r>
      <w:r w:rsidRPr="00157637">
        <w:rPr>
          <w:rFonts w:cs="Times New Roman"/>
        </w:rPr>
        <w:t>. The Scotian Shelf-Bay of Fundy Bioregion draft conservation network overlaid with a 0.25-degree resolution grid denoting the native resolution of CMIP6 climate projections. The outer boundary of the bioregion is outlined.</w:t>
      </w:r>
    </w:p>
    <w:p w14:paraId="40778380" w14:textId="43FCA8C8" w:rsidR="000306EB" w:rsidRPr="00157637" w:rsidRDefault="000306EB" w:rsidP="0087505E">
      <w:pPr>
        <w:rPr>
          <w:rFonts w:cs="Times New Roman"/>
        </w:rPr>
      </w:pPr>
      <w:r w:rsidRPr="00157637">
        <w:rPr>
          <w:rFonts w:cs="Times New Roman"/>
          <w:noProof/>
        </w:rPr>
        <w:lastRenderedPageBreak/>
        <w:drawing>
          <wp:inline distT="0" distB="0" distL="0" distR="0" wp14:anchorId="4EE3CDFB" wp14:editId="0A514769">
            <wp:extent cx="3107094" cy="310709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08163" cy="3108163"/>
                    </a:xfrm>
                    <a:prstGeom prst="rect">
                      <a:avLst/>
                    </a:prstGeom>
                    <a:noFill/>
                    <a:ln>
                      <a:noFill/>
                    </a:ln>
                  </pic:spPr>
                </pic:pic>
              </a:graphicData>
            </a:graphic>
          </wp:inline>
        </w:drawing>
      </w:r>
    </w:p>
    <w:p w14:paraId="3D185D8D" w14:textId="57849A3E" w:rsidR="001D3322" w:rsidRPr="00157637" w:rsidRDefault="001D3322" w:rsidP="0087505E">
      <w:pPr>
        <w:rPr>
          <w:rFonts w:cs="Times New Roman"/>
        </w:rPr>
      </w:pPr>
      <w:r w:rsidRPr="00157637">
        <w:rPr>
          <w:rFonts w:cs="Times New Roman"/>
          <w:noProof/>
        </w:rPr>
        <w:drawing>
          <wp:inline distT="0" distB="0" distL="0" distR="0" wp14:anchorId="3BE9D031" wp14:editId="078BEAFB">
            <wp:extent cx="3867150" cy="3867150"/>
            <wp:effectExtent l="0" t="0" r="0" b="0"/>
            <wp:docPr id="5" name="Picture 5"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67150" cy="3867150"/>
                    </a:xfrm>
                    <a:prstGeom prst="rect">
                      <a:avLst/>
                    </a:prstGeom>
                    <a:noFill/>
                    <a:ln>
                      <a:noFill/>
                    </a:ln>
                  </pic:spPr>
                </pic:pic>
              </a:graphicData>
            </a:graphic>
          </wp:inline>
        </w:drawing>
      </w:r>
    </w:p>
    <w:p w14:paraId="42E0C3E8" w14:textId="4C1AD1A4" w:rsidR="00F0666C" w:rsidRPr="00157637" w:rsidRDefault="00F0666C" w:rsidP="0087505E">
      <w:pPr>
        <w:rPr>
          <w:rFonts w:cs="Times New Roman"/>
        </w:rPr>
      </w:pPr>
      <w:r w:rsidRPr="00157637">
        <w:rPr>
          <w:rFonts w:cs="Times New Roman"/>
          <w:noProof/>
        </w:rPr>
        <w:lastRenderedPageBreak/>
        <w:drawing>
          <wp:inline distT="0" distB="0" distL="0" distR="0" wp14:anchorId="355C961E" wp14:editId="7ACF4011">
            <wp:extent cx="4644572" cy="5225143"/>
            <wp:effectExtent l="0" t="0" r="381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46216" cy="5226992"/>
                    </a:xfrm>
                    <a:prstGeom prst="rect">
                      <a:avLst/>
                    </a:prstGeom>
                    <a:noFill/>
                    <a:ln>
                      <a:noFill/>
                    </a:ln>
                  </pic:spPr>
                </pic:pic>
              </a:graphicData>
            </a:graphic>
          </wp:inline>
        </w:drawing>
      </w:r>
    </w:p>
    <w:p w14:paraId="40B5A83E" w14:textId="6DBF1418" w:rsidR="009652D5" w:rsidRPr="00157637" w:rsidRDefault="009652D5" w:rsidP="0087505E">
      <w:pPr>
        <w:rPr>
          <w:rFonts w:cs="Times New Roman"/>
        </w:rPr>
      </w:pPr>
      <w:r w:rsidRPr="00157637">
        <w:rPr>
          <w:rFonts w:cs="Times New Roman"/>
        </w:rPr>
        <w:t xml:space="preserve">Figure . </w:t>
      </w:r>
      <w:r w:rsidR="003858DF" w:rsidRPr="00157637">
        <w:rPr>
          <w:rFonts w:cs="Times New Roman"/>
        </w:rPr>
        <w:t xml:space="preserve">Depth </w:t>
      </w:r>
      <w:r w:rsidR="00464613" w:rsidRPr="00157637">
        <w:rPr>
          <w:rFonts w:cs="Times New Roman"/>
        </w:rPr>
        <w:t xml:space="preserve">and temperature ranges of the </w:t>
      </w:r>
      <w:r w:rsidR="00E41574" w:rsidRPr="00157637">
        <w:rPr>
          <w:rFonts w:cs="Times New Roman"/>
        </w:rPr>
        <w:t>30 chosen species</w:t>
      </w:r>
      <w:r w:rsidR="00434903" w:rsidRPr="00157637">
        <w:rPr>
          <w:rFonts w:cs="Times New Roman"/>
        </w:rPr>
        <w:t xml:space="preserve"> (Table 1). </w:t>
      </w:r>
      <w:r w:rsidR="0038452D" w:rsidRPr="00157637">
        <w:rPr>
          <w:rFonts w:cs="Times New Roman"/>
        </w:rPr>
        <w:t xml:space="preserve">A) </w:t>
      </w:r>
      <w:r w:rsidR="00434903" w:rsidRPr="00157637">
        <w:rPr>
          <w:rFonts w:cs="Times New Roman"/>
        </w:rPr>
        <w:t xml:space="preserve">Depth ranges were </w:t>
      </w:r>
      <w:r w:rsidR="000D15F5" w:rsidRPr="00157637">
        <w:rPr>
          <w:rFonts w:cs="Times New Roman"/>
        </w:rPr>
        <w:t xml:space="preserve">obtained from Aquamaps </w:t>
      </w:r>
      <w:r w:rsidR="0038452D" w:rsidRPr="00157637">
        <w:rPr>
          <w:rFonts w:cs="Times New Roman"/>
        </w:rPr>
        <w:t xml:space="preserve">(red) </w:t>
      </w:r>
      <w:r w:rsidR="000D15F5" w:rsidRPr="00157637">
        <w:rPr>
          <w:rFonts w:cs="Times New Roman"/>
        </w:rPr>
        <w:t>and OBIS (blue)</w:t>
      </w:r>
      <w:r w:rsidR="0038452D" w:rsidRPr="00157637">
        <w:rPr>
          <w:rFonts w:cs="Times New Roman"/>
        </w:rPr>
        <w:t>.</w:t>
      </w:r>
      <w:r w:rsidR="00EF774C" w:rsidRPr="00157637">
        <w:rPr>
          <w:rFonts w:cs="Times New Roman"/>
        </w:rPr>
        <w:t xml:space="preserve"> Temperature ranges </w:t>
      </w:r>
      <w:r w:rsidR="00A35D93" w:rsidRPr="00157637">
        <w:rPr>
          <w:rFonts w:cs="Times New Roman"/>
        </w:rPr>
        <w:t>were obtained from Aquamaps (red) and Shackell et al, 2013 (blue).</w:t>
      </w:r>
    </w:p>
    <w:p w14:paraId="73E93F07" w14:textId="04B81675" w:rsidR="00DE2ABC" w:rsidRPr="00157637" w:rsidRDefault="00DE2ABC" w:rsidP="0087505E">
      <w:pPr>
        <w:rPr>
          <w:rFonts w:cs="Times New Roman"/>
        </w:rPr>
      </w:pPr>
      <w:r w:rsidRPr="00157637">
        <w:rPr>
          <w:rFonts w:cs="Times New Roman"/>
          <w:noProof/>
        </w:rPr>
        <w:lastRenderedPageBreak/>
        <w:drawing>
          <wp:inline distT="0" distB="0" distL="0" distR="0" wp14:anchorId="254228C0" wp14:editId="76221897">
            <wp:extent cx="5828571" cy="3457143"/>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39"/>
                    <a:stretch>
                      <a:fillRect/>
                    </a:stretch>
                  </pic:blipFill>
                  <pic:spPr>
                    <a:xfrm>
                      <a:off x="0" y="0"/>
                      <a:ext cx="5828571" cy="3457143"/>
                    </a:xfrm>
                    <a:prstGeom prst="rect">
                      <a:avLst/>
                    </a:prstGeom>
                  </pic:spPr>
                </pic:pic>
              </a:graphicData>
            </a:graphic>
          </wp:inline>
        </w:drawing>
      </w:r>
    </w:p>
    <w:p w14:paraId="766DEE1B" w14:textId="3D3740F2" w:rsidR="0087505E" w:rsidRPr="00157637" w:rsidRDefault="00F056DC" w:rsidP="0087505E">
      <w:pPr>
        <w:rPr>
          <w:rFonts w:cs="Times New Roman"/>
        </w:rPr>
      </w:pPr>
      <w:r w:rsidRPr="00157637">
        <w:rPr>
          <w:rFonts w:cs="Times New Roman"/>
        </w:rPr>
        <w:t xml:space="preserve">Figure . </w:t>
      </w:r>
      <w:r w:rsidR="00F709E7" w:rsidRPr="00157637">
        <w:rPr>
          <w:rFonts w:cs="Times New Roman"/>
        </w:rPr>
        <w:t>Time series c</w:t>
      </w:r>
      <w:r w:rsidRPr="00157637">
        <w:rPr>
          <w:rFonts w:cs="Times New Roman"/>
        </w:rPr>
        <w:t xml:space="preserve">omparison of </w:t>
      </w:r>
      <w:r w:rsidR="00D40B5D" w:rsidRPr="00157637">
        <w:rPr>
          <w:rFonts w:cs="Times New Roman"/>
        </w:rPr>
        <w:t xml:space="preserve">average annual </w:t>
      </w:r>
      <w:r w:rsidR="006337DA" w:rsidRPr="00157637">
        <w:rPr>
          <w:rFonts w:cs="Times New Roman"/>
        </w:rPr>
        <w:t xml:space="preserve">temperature of each </w:t>
      </w:r>
      <w:r w:rsidRPr="00157637">
        <w:rPr>
          <w:rFonts w:cs="Times New Roman"/>
        </w:rPr>
        <w:t>climate model</w:t>
      </w:r>
      <w:r w:rsidR="008102C1" w:rsidRPr="00157637">
        <w:rPr>
          <w:rFonts w:cs="Times New Roman"/>
        </w:rPr>
        <w:t xml:space="preserve"> (AWI, HAD, and IPSL)</w:t>
      </w:r>
      <w:r w:rsidRPr="00157637">
        <w:rPr>
          <w:rFonts w:cs="Times New Roman"/>
        </w:rPr>
        <w:t xml:space="preserve"> between </w:t>
      </w:r>
      <w:r w:rsidR="00D40B5D" w:rsidRPr="00157637">
        <w:rPr>
          <w:rFonts w:cs="Times New Roman"/>
        </w:rPr>
        <w:t>emission scenarios RCP 2.6 and RCP 8.5</w:t>
      </w:r>
      <w:r w:rsidR="002E7FD6" w:rsidRPr="00157637">
        <w:rPr>
          <w:rFonts w:cs="Times New Roman"/>
        </w:rPr>
        <w:t xml:space="preserve"> to the year 2100</w:t>
      </w:r>
      <w:r w:rsidR="00813799" w:rsidRPr="00157637">
        <w:rPr>
          <w:rFonts w:cs="Times New Roman"/>
        </w:rPr>
        <w:t xml:space="preserve"> in the Scotian shelf Bay of Fundy Bioregion</w:t>
      </w:r>
      <w:r w:rsidR="008102C1" w:rsidRPr="00157637">
        <w:rPr>
          <w:rFonts w:cs="Times New Roman"/>
        </w:rPr>
        <w:t>.</w:t>
      </w:r>
    </w:p>
    <w:p w14:paraId="72547246" w14:textId="77777777" w:rsidR="0087505E" w:rsidRPr="00157637" w:rsidRDefault="0087505E" w:rsidP="0087505E">
      <w:pPr>
        <w:pStyle w:val="Heading2"/>
        <w:rPr>
          <w:rFonts w:cs="Times New Roman"/>
          <w:u w:val="single"/>
        </w:rPr>
      </w:pPr>
      <w:bookmarkStart w:id="173" w:name="_Toc89619625"/>
      <w:r w:rsidRPr="00157637">
        <w:rPr>
          <w:rFonts w:cs="Times New Roman"/>
          <w:u w:val="single"/>
        </w:rPr>
        <w:t>References</w:t>
      </w:r>
      <w:bookmarkEnd w:id="173"/>
    </w:p>
    <w:p w14:paraId="2CB0D9FF" w14:textId="77777777" w:rsidR="0087505E" w:rsidRPr="00157637" w:rsidRDefault="0087505E" w:rsidP="0087505E">
      <w:pPr>
        <w:pStyle w:val="NoSpacing"/>
        <w:spacing w:line="480" w:lineRule="auto"/>
        <w:ind w:left="720" w:hanging="720"/>
        <w:rPr>
          <w:rStyle w:val="Hyperlink"/>
          <w:rFonts w:cs="Times New Roman"/>
          <w:color w:val="auto"/>
          <w:u w:val="none"/>
        </w:rPr>
      </w:pPr>
      <w:r w:rsidRPr="00157637">
        <w:rPr>
          <w:rFonts w:cs="Times New Roman"/>
        </w:rPr>
        <w:t xml:space="preserve">Aquamaps. (2021). </w:t>
      </w:r>
      <w:hyperlink r:id="rId40" w:history="1">
        <w:r w:rsidRPr="00157637">
          <w:rPr>
            <w:rStyle w:val="Hyperlink"/>
            <w:rFonts w:cs="Times New Roman"/>
            <w:color w:val="auto"/>
            <w:u w:val="none"/>
          </w:rPr>
          <w:t>https://www.aquamaps.org/receive.php?type_of_map=regular</w:t>
        </w:r>
      </w:hyperlink>
    </w:p>
    <w:p w14:paraId="17A7DB23" w14:textId="77777777" w:rsidR="0087505E" w:rsidRPr="00157637" w:rsidRDefault="0087505E" w:rsidP="0087505E">
      <w:pPr>
        <w:pStyle w:val="NoSpacing"/>
        <w:spacing w:line="480" w:lineRule="auto"/>
        <w:ind w:left="720" w:hanging="720"/>
        <w:rPr>
          <w:rFonts w:cs="Times New Roman"/>
        </w:rPr>
      </w:pPr>
      <w:r w:rsidRPr="00157637">
        <w:rPr>
          <w:rStyle w:val="Hyperlink"/>
          <w:rFonts w:cs="Times New Roman"/>
          <w:color w:val="auto"/>
          <w:u w:val="none"/>
        </w:rPr>
        <w:t xml:space="preserve">Bryndum-Buchholz, A., Boerder, K., Stanley, R.R.E., Hurley, I., Boyce, D.G., Dunmall, K.M., Hunter, K.L., Lotze, H.K., Shackell, N.L., Worm, B., and Tittensor, D. P. (2022) A Climate-resilient marine conservation network for Canada. </w:t>
      </w:r>
      <w:r w:rsidRPr="00157637">
        <w:rPr>
          <w:rStyle w:val="Hyperlink"/>
          <w:rFonts w:cs="Times New Roman"/>
          <w:i/>
          <w:color w:val="auto"/>
          <w:u w:val="none"/>
        </w:rPr>
        <w:t>Accepted in-press</w:t>
      </w:r>
      <w:r w:rsidRPr="00157637">
        <w:rPr>
          <w:rStyle w:val="Hyperlink"/>
          <w:rFonts w:cs="Times New Roman"/>
          <w:color w:val="auto"/>
          <w:u w:val="none"/>
        </w:rPr>
        <w:t xml:space="preserve"> FACETS. </w:t>
      </w:r>
    </w:p>
    <w:p w14:paraId="1D8E9CD7" w14:textId="77777777" w:rsidR="0087505E" w:rsidRPr="00157637" w:rsidRDefault="0087505E" w:rsidP="0087505E">
      <w:pPr>
        <w:pStyle w:val="NoSpacing"/>
        <w:spacing w:line="480" w:lineRule="auto"/>
        <w:ind w:left="720" w:hanging="720"/>
        <w:rPr>
          <w:rFonts w:cs="Times New Roman"/>
        </w:rPr>
      </w:pPr>
      <w:r w:rsidRPr="00157637">
        <w:rPr>
          <w:rFonts w:cs="Times New Roman"/>
        </w:rPr>
        <w:t>COSEWIC.</w:t>
      </w:r>
      <w:r w:rsidRPr="00157637">
        <w:rPr>
          <w:rFonts w:cs="Times New Roman"/>
          <w:shd w:val="clear" w:color="auto" w:fill="FFFFFF"/>
        </w:rPr>
        <w:t xml:space="preserve"> (2021). </w:t>
      </w:r>
      <w:r w:rsidRPr="00157637">
        <w:rPr>
          <w:rFonts w:cs="Times New Roman"/>
          <w:i/>
          <w:iCs/>
          <w:shd w:val="clear" w:color="auto" w:fill="FFFFFF"/>
        </w:rPr>
        <w:t>Committee on the state of Endangered Wildlife in Canada.</w:t>
      </w:r>
      <w:r w:rsidRPr="00157637">
        <w:rPr>
          <w:rFonts w:cs="Times New Roman"/>
          <w:shd w:val="clear" w:color="auto" w:fill="FFFFFF"/>
        </w:rPr>
        <w:t xml:space="preserve"> https://www.cosewic.ca/index.php/en-ca/</w:t>
      </w:r>
    </w:p>
    <w:p w14:paraId="0323B6C1"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Crozier, L.G. &amp; Hutchings, J.A. (2014), Plastic and evolutionary responses to climate change in fish. </w:t>
      </w:r>
      <w:r w:rsidRPr="00157637">
        <w:rPr>
          <w:rFonts w:cs="Times New Roman"/>
          <w:i/>
          <w:iCs/>
        </w:rPr>
        <w:t>Evol Appl</w:t>
      </w:r>
      <w:r w:rsidRPr="00157637">
        <w:rPr>
          <w:rFonts w:cs="Times New Roman"/>
        </w:rPr>
        <w:t xml:space="preserve">, </w:t>
      </w:r>
      <w:r w:rsidRPr="00157637">
        <w:rPr>
          <w:rFonts w:cs="Times New Roman"/>
          <w:i/>
          <w:iCs/>
        </w:rPr>
        <w:t>7</w:t>
      </w:r>
      <w:r w:rsidRPr="00157637">
        <w:rPr>
          <w:rFonts w:cs="Times New Roman"/>
        </w:rPr>
        <w:t xml:space="preserve">, 68-87. </w:t>
      </w:r>
      <w:hyperlink r:id="rId41" w:history="1">
        <w:r w:rsidRPr="00157637">
          <w:rPr>
            <w:rStyle w:val="Hyperlink"/>
            <w:rFonts w:cs="Times New Roman"/>
            <w:color w:val="auto"/>
            <w:u w:val="none"/>
          </w:rPr>
          <w:t>https://doi.org/10.1111/eva.12135</w:t>
        </w:r>
      </w:hyperlink>
    </w:p>
    <w:p w14:paraId="0C26CB01"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Delworth, T. L., Rosati, A., Anderson, W., Adcroft, A. J., Balaji, V., Benson, R., Dixon, K., Griffies, S. M., Lee, H., Pacanowski, R. C., Vecchi, G. A., Wittenberg, A. T., Zeng, F., &amp; </w:t>
      </w:r>
      <w:r w:rsidRPr="00157637">
        <w:rPr>
          <w:rFonts w:cs="Times New Roman"/>
        </w:rPr>
        <w:lastRenderedPageBreak/>
        <w:t>Zhang, R. (2012). Simulated Climate and Climate Change in the GFDL CM2.5 High-Resolution Coupled Climate Model</w:t>
      </w:r>
      <w:r w:rsidRPr="00157637">
        <w:rPr>
          <w:rFonts w:cs="Times New Roman"/>
          <w:i/>
          <w:iCs/>
        </w:rPr>
        <w:t>, Journal of Climate</w:t>
      </w:r>
      <w:r w:rsidRPr="00157637">
        <w:rPr>
          <w:rFonts w:cs="Times New Roman"/>
        </w:rPr>
        <w:t xml:space="preserve">, </w:t>
      </w:r>
      <w:r w:rsidRPr="00157637">
        <w:rPr>
          <w:rFonts w:cs="Times New Roman"/>
          <w:i/>
          <w:iCs/>
        </w:rPr>
        <w:t>25</w:t>
      </w:r>
      <w:r w:rsidRPr="00157637">
        <w:rPr>
          <w:rFonts w:cs="Times New Roman"/>
        </w:rPr>
        <w:t xml:space="preserve">(8), 2755-2781. </w:t>
      </w:r>
    </w:p>
    <w:p w14:paraId="4746A461"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DFO. (2021). Canada’s Marine Conservation Targets Program. </w:t>
      </w:r>
      <w:hyperlink r:id="rId42" w:history="1">
        <w:r w:rsidRPr="00157637">
          <w:rPr>
            <w:rStyle w:val="Hyperlink"/>
            <w:rFonts w:cs="Times New Roman"/>
            <w:color w:val="auto"/>
            <w:u w:val="none"/>
          </w:rPr>
          <w:t>https://www.dfo-mpo.gc.ca/oceans/conservation/index-eng.html</w:t>
        </w:r>
      </w:hyperlink>
    </w:p>
    <w:p w14:paraId="7C1D04DA"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DFO. (2018). </w:t>
      </w:r>
      <w:r w:rsidRPr="00157637">
        <w:rPr>
          <w:rFonts w:cs="Times New Roman"/>
          <w:i/>
          <w:iCs/>
        </w:rPr>
        <w:t>Design Strategies for a Network of Marine Protected Areas in the Scotian Shelf Bioregion</w:t>
      </w:r>
      <w:r w:rsidRPr="00157637">
        <w:rPr>
          <w:rFonts w:cs="Times New Roman"/>
        </w:rPr>
        <w:t>. DFO Canadian Science Advisory Secretariat Science Advisory Report 2018/006.</w:t>
      </w:r>
    </w:p>
    <w:p w14:paraId="00501822"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DFO. (2020). </w:t>
      </w:r>
      <w:r w:rsidRPr="00157637">
        <w:rPr>
          <w:rFonts w:cs="Times New Roman"/>
          <w:i/>
          <w:iCs/>
        </w:rPr>
        <w:t>Science Guidance on Approaches for Marine Bioregional Network Monitoring and Evaluation</w:t>
      </w:r>
      <w:r w:rsidRPr="00157637">
        <w:rPr>
          <w:rFonts w:cs="Times New Roman"/>
        </w:rPr>
        <w:t>. DFO Can. Sci. Advis. Sec. Sci. Advis. Rep. 2020/035.</w:t>
      </w:r>
    </w:p>
    <w:p w14:paraId="1BBA8A6C"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Fry, F. E. J. (1971). </w:t>
      </w:r>
      <w:r w:rsidRPr="00157637">
        <w:rPr>
          <w:rFonts w:cs="Times New Roman"/>
          <w:i/>
          <w:iCs/>
        </w:rPr>
        <w:t>The effect of environmental factors on the physiology of fish In Fish physiology</w:t>
      </w:r>
      <w:r w:rsidRPr="00157637">
        <w:rPr>
          <w:rFonts w:cs="Times New Roman"/>
        </w:rPr>
        <w:t>,</w:t>
      </w:r>
      <w:r w:rsidRPr="00157637">
        <w:rPr>
          <w:rFonts w:cs="Times New Roman"/>
          <w:i/>
          <w:iCs/>
        </w:rPr>
        <w:t xml:space="preserve"> vol. 6</w:t>
      </w:r>
      <w:r w:rsidRPr="00157637">
        <w:rPr>
          <w:rFonts w:cs="Times New Roman"/>
        </w:rPr>
        <w:t>. Edited by W.S. Hoar and D.J. Randall. Academic Press, New York., pp. 1-98.</w:t>
      </w:r>
    </w:p>
    <w:p w14:paraId="5E5D224F"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GEBCO. (2021). </w:t>
      </w:r>
      <w:r w:rsidRPr="00157637">
        <w:rPr>
          <w:rFonts w:cs="Times New Roman"/>
          <w:i/>
          <w:iCs/>
        </w:rPr>
        <w:t>General Bathymetric Chart of the Ocean Gridded Bathymetry Data</w:t>
      </w:r>
      <w:r w:rsidRPr="00157637">
        <w:rPr>
          <w:rFonts w:cs="Times New Roman"/>
        </w:rPr>
        <w:t>. https://www.gebco.net/data_and_products/gridded_bathymetry_data/</w:t>
      </w:r>
    </w:p>
    <w:p w14:paraId="35FA0718"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Henson, S. A., Beaulieu, C., Ilyina, T., John, J. G., Long, M., Séférian, R., . . . Sarmiento, J. L. (2017). Rapid emergence of climate change in environmental drivers of marine ecosystems. </w:t>
      </w:r>
      <w:r w:rsidRPr="00157637">
        <w:rPr>
          <w:rFonts w:cs="Times New Roman"/>
          <w:i/>
          <w:iCs/>
        </w:rPr>
        <w:t>Nature Communications, 8</w:t>
      </w:r>
      <w:r w:rsidRPr="00157637">
        <w:rPr>
          <w:rFonts w:cs="Times New Roman"/>
        </w:rPr>
        <w:t>(1). doi:10.1038/ncomms14682</w:t>
      </w:r>
    </w:p>
    <w:p w14:paraId="53EEE7C1"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Hopkins, C.R., Bailey, D.M. and Potts, T., (2016). Perceptions of practitioners: Managing marine protected areas for climate change resilience. </w:t>
      </w:r>
      <w:r w:rsidRPr="00157637">
        <w:rPr>
          <w:rFonts w:cs="Times New Roman"/>
          <w:i/>
          <w:iCs/>
        </w:rPr>
        <w:t>Ocean &amp; coastal management</w:t>
      </w:r>
      <w:r w:rsidRPr="00157637">
        <w:rPr>
          <w:rFonts w:cs="Times New Roman"/>
        </w:rPr>
        <w:t xml:space="preserve">, </w:t>
      </w:r>
      <w:r w:rsidRPr="00157637">
        <w:rPr>
          <w:rFonts w:cs="Times New Roman"/>
          <w:i/>
          <w:iCs/>
        </w:rPr>
        <w:t>128</w:t>
      </w:r>
      <w:r w:rsidRPr="00157637">
        <w:rPr>
          <w:rFonts w:cs="Times New Roman"/>
        </w:rPr>
        <w:t>, 18-28.</w:t>
      </w:r>
    </w:p>
    <w:p w14:paraId="0F3DAE42"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IPCC. (2000). </w:t>
      </w:r>
      <w:r w:rsidRPr="00157637">
        <w:rPr>
          <w:rFonts w:cs="Times New Roman"/>
          <w:i/>
          <w:iCs/>
        </w:rPr>
        <w:t>Emissions Scenarios</w:t>
      </w:r>
      <w:r w:rsidRPr="00157637">
        <w:rPr>
          <w:rFonts w:cs="Times New Roman"/>
        </w:rPr>
        <w:t>. Cambridge, UK: Cambridge University Press. 570 pp. https://www.ipcc.ch/report/emissions-scenarios/</w:t>
      </w:r>
    </w:p>
    <w:p w14:paraId="4C52D6F8" w14:textId="77777777" w:rsidR="0087505E" w:rsidRPr="00157637" w:rsidRDefault="0087505E" w:rsidP="0087505E">
      <w:pPr>
        <w:pStyle w:val="NoSpacing"/>
        <w:spacing w:line="480" w:lineRule="auto"/>
        <w:ind w:left="720" w:hanging="720"/>
        <w:rPr>
          <w:rFonts w:cs="Times New Roman"/>
        </w:rPr>
      </w:pPr>
      <w:r w:rsidRPr="00157637">
        <w:rPr>
          <w:rFonts w:cs="Times New Roman"/>
          <w:lang w:val="fr-FR"/>
        </w:rPr>
        <w:lastRenderedPageBreak/>
        <w:t xml:space="preserve">Jiang, W., Gastineau, G., &amp; Codron, F. (2021). </w:t>
      </w:r>
      <w:r w:rsidRPr="00157637">
        <w:rPr>
          <w:rFonts w:cs="Times New Roman"/>
        </w:rPr>
        <w:t xml:space="preserve">Atlantic multi-centennial variability in IPSL-CM6A-LR climate model. </w:t>
      </w:r>
      <w:r w:rsidRPr="00157637">
        <w:rPr>
          <w:rFonts w:cs="Times New Roman"/>
          <w:i/>
          <w:iCs/>
        </w:rPr>
        <w:t>EGU general assembly</w:t>
      </w:r>
      <w:r w:rsidRPr="00157637">
        <w:rPr>
          <w:rFonts w:cs="Times New Roman"/>
        </w:rPr>
        <w:t>. doi:10.5194/egusphere-egu21-7336</w:t>
      </w:r>
    </w:p>
    <w:p w14:paraId="210DBC64"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Moigne, P. L., Colin, J., &amp; Decharme, B. (2016). Impact of lake surface temperatures simulated by the FLake scheme in the CNRM-CM5 climate model. </w:t>
      </w:r>
      <w:r w:rsidRPr="00157637">
        <w:rPr>
          <w:rFonts w:cs="Times New Roman"/>
          <w:i/>
          <w:iCs/>
        </w:rPr>
        <w:t>Tellus A: Dynamic Meteorology and Oceanography</w:t>
      </w:r>
      <w:r w:rsidRPr="00157637">
        <w:rPr>
          <w:rFonts w:cs="Times New Roman"/>
        </w:rPr>
        <w:t xml:space="preserve">, </w:t>
      </w:r>
      <w:r w:rsidRPr="00157637">
        <w:rPr>
          <w:rFonts w:cs="Times New Roman"/>
          <w:i/>
          <w:iCs/>
        </w:rPr>
        <w:t>68</w:t>
      </w:r>
      <w:r w:rsidRPr="00157637">
        <w:rPr>
          <w:rFonts w:cs="Times New Roman"/>
        </w:rPr>
        <w:t>(1), 31274. doi:10.3402/tellusa.v68.31274</w:t>
      </w:r>
    </w:p>
    <w:p w14:paraId="27010911"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OBIS (2021). </w:t>
      </w:r>
      <w:r w:rsidRPr="00157637">
        <w:rPr>
          <w:rFonts w:cs="Times New Roman"/>
          <w:i/>
          <w:iCs/>
        </w:rPr>
        <w:t>The Ocean Biodiversity Information System</w:t>
      </w:r>
      <w:r w:rsidRPr="00157637">
        <w:rPr>
          <w:rFonts w:cs="Times New Roman"/>
        </w:rPr>
        <w:t>. https://obis.org/</w:t>
      </w:r>
    </w:p>
    <w:p w14:paraId="6DC5A89D"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O’Regan, S. M., Archer, S. K., Friesen, S. K. &amp; Hunter, K. L. (2021). A Global Assessment of Climate Change Adaptation in Marine Protected Area Management Plans. </w:t>
      </w:r>
      <w:r w:rsidRPr="00157637">
        <w:rPr>
          <w:rFonts w:cs="Times New Roman"/>
          <w:i/>
          <w:iCs/>
        </w:rPr>
        <w:t>Frontiers in Marine Science</w:t>
      </w:r>
      <w:r w:rsidRPr="00157637">
        <w:rPr>
          <w:rFonts w:cs="Times New Roman"/>
        </w:rPr>
        <w:t>, p.1155.</w:t>
      </w:r>
    </w:p>
    <w:p w14:paraId="52E28E43"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Pinsky, M. L., Fenichel, E., Fogarty, M., Levin, S., Mccay, B., Martin, K. S., . . . &amp; Young, T. (2021). Fish and fisheries in hot water: What is happening and how do we adapt? </w:t>
      </w:r>
      <w:r w:rsidRPr="00157637">
        <w:rPr>
          <w:rFonts w:cs="Times New Roman"/>
          <w:i/>
          <w:iCs/>
        </w:rPr>
        <w:t>Population Ecology</w:t>
      </w:r>
      <w:r w:rsidRPr="00157637">
        <w:rPr>
          <w:rFonts w:cs="Times New Roman"/>
        </w:rPr>
        <w:t xml:space="preserve">, </w:t>
      </w:r>
      <w:r w:rsidRPr="00157637">
        <w:rPr>
          <w:rFonts w:cs="Times New Roman"/>
          <w:i/>
          <w:iCs/>
        </w:rPr>
        <w:t>63</w:t>
      </w:r>
      <w:r w:rsidRPr="00157637">
        <w:rPr>
          <w:rFonts w:cs="Times New Roman"/>
        </w:rPr>
        <w:t>(1), 17-26. doi:10.1002/1438-390x.12050</w:t>
      </w:r>
    </w:p>
    <w:p w14:paraId="58788AA9"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Pope, V. D., Gallani, M. L., Rowntree, P. R., &amp; Stratton, R. A. (2000). The impact of new physical parametrizations in the Hadley Centre climate model: HadAM3. </w:t>
      </w:r>
      <w:r w:rsidRPr="00157637">
        <w:rPr>
          <w:rFonts w:cs="Times New Roman"/>
          <w:i/>
          <w:iCs/>
        </w:rPr>
        <w:t>Climate Dynamics</w:t>
      </w:r>
      <w:r w:rsidRPr="00157637">
        <w:rPr>
          <w:rFonts w:cs="Times New Roman"/>
        </w:rPr>
        <w:t xml:space="preserve">, </w:t>
      </w:r>
      <w:r w:rsidRPr="00157637">
        <w:rPr>
          <w:rFonts w:cs="Times New Roman"/>
          <w:i/>
          <w:iCs/>
        </w:rPr>
        <w:t>16</w:t>
      </w:r>
      <w:r w:rsidRPr="00157637">
        <w:rPr>
          <w:rFonts w:cs="Times New Roman"/>
        </w:rPr>
        <w:t>(2-3), 123-146. doi:10.1007/s003820050009</w:t>
      </w:r>
    </w:p>
    <w:p w14:paraId="236C6BEF"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Pörtner, H.O. (2001). Climate change and temperature-dependent biogeography: oxygen limitation of thermal tolerance in animals. </w:t>
      </w:r>
      <w:r w:rsidRPr="00157637">
        <w:rPr>
          <w:rFonts w:cs="Times New Roman"/>
          <w:i/>
          <w:iCs/>
        </w:rPr>
        <w:t>Naturwissenschaften, 88</w:t>
      </w:r>
      <w:r w:rsidRPr="00157637">
        <w:rPr>
          <w:rFonts w:cs="Times New Roman"/>
        </w:rPr>
        <w:t>(4), 137-146</w:t>
      </w:r>
    </w:p>
    <w:p w14:paraId="117570F1" w14:textId="77777777" w:rsidR="0087505E" w:rsidRPr="00157637" w:rsidRDefault="0087505E" w:rsidP="0087505E">
      <w:pPr>
        <w:pStyle w:val="NoSpacing"/>
        <w:spacing w:line="480" w:lineRule="auto"/>
        <w:ind w:left="720" w:hanging="720"/>
        <w:rPr>
          <w:rFonts w:cs="Times New Roman"/>
          <w:lang w:val="fr-FR"/>
        </w:rPr>
      </w:pPr>
      <w:r w:rsidRPr="00157637">
        <w:rPr>
          <w:rFonts w:cs="Times New Roman"/>
        </w:rPr>
        <w:t xml:space="preserve">Pörtner, H.O. and Farrell, A.P. (2008). Physiology and climate change. </w:t>
      </w:r>
      <w:r w:rsidRPr="00157637">
        <w:rPr>
          <w:rFonts w:cs="Times New Roman"/>
          <w:i/>
          <w:iCs/>
          <w:lang w:val="fr-FR"/>
        </w:rPr>
        <w:t>Science</w:t>
      </w:r>
      <w:r w:rsidRPr="00157637">
        <w:rPr>
          <w:rFonts w:cs="Times New Roman"/>
          <w:lang w:val="fr-FR"/>
        </w:rPr>
        <w:t xml:space="preserve">, </w:t>
      </w:r>
      <w:r w:rsidRPr="00157637">
        <w:rPr>
          <w:rFonts w:cs="Times New Roman"/>
          <w:i/>
          <w:iCs/>
          <w:lang w:val="fr-FR"/>
        </w:rPr>
        <w:t>322</w:t>
      </w:r>
      <w:r w:rsidRPr="00157637">
        <w:rPr>
          <w:rFonts w:cs="Times New Roman"/>
          <w:lang w:val="fr-FR"/>
        </w:rPr>
        <w:t>, 690- 692</w:t>
      </w:r>
    </w:p>
    <w:p w14:paraId="617A7B1B" w14:textId="77777777" w:rsidR="0087505E" w:rsidRPr="00157637" w:rsidRDefault="0087505E" w:rsidP="0087505E">
      <w:pPr>
        <w:pStyle w:val="NoSpacing"/>
        <w:spacing w:line="480" w:lineRule="auto"/>
        <w:ind w:left="720" w:hanging="720"/>
        <w:rPr>
          <w:rFonts w:cs="Times New Roman"/>
        </w:rPr>
      </w:pPr>
      <w:r w:rsidRPr="00157637">
        <w:rPr>
          <w:rFonts w:cs="Times New Roman"/>
          <w:lang w:val="fr-FR"/>
        </w:rPr>
        <w:t xml:space="preserve">Mačić, V., Albano, P. G., Almpanidou, V., Claudet, J., Corrales, X., Essl, F.,... </w:t>
      </w:r>
      <w:r w:rsidRPr="00157637">
        <w:rPr>
          <w:rFonts w:cs="Times New Roman"/>
        </w:rPr>
        <w:t xml:space="preserve">&amp; Katsanevakis, S. (2018). Biological invasions in conservation planning: A global systematic review. </w:t>
      </w:r>
      <w:r w:rsidRPr="00157637">
        <w:rPr>
          <w:rFonts w:cs="Times New Roman"/>
          <w:i/>
          <w:iCs/>
        </w:rPr>
        <w:t>Frontiers in Marine Science</w:t>
      </w:r>
      <w:r w:rsidRPr="00157637">
        <w:rPr>
          <w:rFonts w:cs="Times New Roman"/>
        </w:rPr>
        <w:t>,</w:t>
      </w:r>
      <w:r w:rsidRPr="00157637">
        <w:rPr>
          <w:rFonts w:cs="Times New Roman"/>
          <w:i/>
          <w:iCs/>
        </w:rPr>
        <w:t xml:space="preserve"> 5</w:t>
      </w:r>
      <w:r w:rsidRPr="00157637">
        <w:rPr>
          <w:rFonts w:cs="Times New Roman"/>
        </w:rPr>
        <w:t>, 178. https://doi.org/10.3389/fmars.2018.00178</w:t>
      </w:r>
    </w:p>
    <w:p w14:paraId="32D1A56F" w14:textId="77777777" w:rsidR="0087505E" w:rsidRPr="00157637" w:rsidRDefault="0087505E" w:rsidP="0087505E">
      <w:pPr>
        <w:pStyle w:val="NoSpacing"/>
        <w:spacing w:line="480" w:lineRule="auto"/>
        <w:ind w:left="720" w:hanging="720"/>
        <w:rPr>
          <w:rFonts w:cs="Times New Roman"/>
        </w:rPr>
      </w:pPr>
      <w:r w:rsidRPr="00157637">
        <w:rPr>
          <w:rFonts w:cs="Times New Roman"/>
        </w:rPr>
        <w:lastRenderedPageBreak/>
        <w:t xml:space="preserve">Rozalska, K., &amp; Coffen-Smout, S. (2020). Maritimes Region Fisheries Atlas: Catch Weight Landings Mapping (2014–2018) on a Hexagon Grid. </w:t>
      </w:r>
      <w:r w:rsidRPr="00157637">
        <w:rPr>
          <w:rFonts w:cs="Times New Roman"/>
          <w:i/>
          <w:iCs/>
        </w:rPr>
        <w:t>Can. Tech. Rep. Fish.</w:t>
      </w:r>
      <w:r w:rsidRPr="00157637">
        <w:rPr>
          <w:rFonts w:cs="Times New Roman"/>
        </w:rPr>
        <w:t xml:space="preserve"> </w:t>
      </w:r>
      <w:r w:rsidRPr="00157637">
        <w:rPr>
          <w:rFonts w:cs="Times New Roman"/>
          <w:i/>
          <w:iCs/>
        </w:rPr>
        <w:t>Aquat. Sci. 3373</w:t>
      </w:r>
      <w:r w:rsidRPr="00157637">
        <w:rPr>
          <w:rFonts w:cs="Times New Roman"/>
        </w:rPr>
        <w:t>, vi + 68 p.</w:t>
      </w:r>
    </w:p>
    <w:p w14:paraId="2FC45902"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RStudio Team (2021). </w:t>
      </w:r>
      <w:r w:rsidRPr="00157637">
        <w:rPr>
          <w:rFonts w:cs="Times New Roman"/>
          <w:i/>
          <w:iCs/>
        </w:rPr>
        <w:t xml:space="preserve">RStudio: Integrated Development Environment for R. RStudio, PBC, Boston, MA. </w:t>
      </w:r>
      <w:r w:rsidRPr="00157637">
        <w:rPr>
          <w:rFonts w:cs="Times New Roman"/>
        </w:rPr>
        <w:t>http://www.rstudio.com/.</w:t>
      </w:r>
    </w:p>
    <w:p w14:paraId="1A9778B9" w14:textId="77777777" w:rsidR="0087505E" w:rsidRPr="00157637" w:rsidRDefault="0087505E" w:rsidP="0087505E">
      <w:pPr>
        <w:pStyle w:val="NoSpacing"/>
        <w:spacing w:line="480" w:lineRule="auto"/>
        <w:ind w:left="720" w:hanging="720"/>
        <w:rPr>
          <w:rFonts w:cs="Times New Roman"/>
        </w:rPr>
      </w:pPr>
      <w:r w:rsidRPr="00157637">
        <w:rPr>
          <w:rFonts w:cs="Times New Roman"/>
        </w:rPr>
        <w:t>Semmler, T., Danilov, S., Gierz, P., Goessling, H. F., Hegewald, J., Hinrichs, C., . . . Jung, T. (2020). Simulations for CMIP6 With the AWI Climate Model AWI‐CM‐1‐1</w:t>
      </w:r>
      <w:r w:rsidRPr="00157637">
        <w:rPr>
          <w:rFonts w:cs="Times New Roman"/>
          <w:i/>
          <w:iCs/>
        </w:rPr>
        <w:t>. Journal of Advances in Modeling Earth Systems</w:t>
      </w:r>
      <w:r w:rsidRPr="00157637">
        <w:rPr>
          <w:rFonts w:cs="Times New Roman"/>
        </w:rPr>
        <w:t>,</w:t>
      </w:r>
      <w:r w:rsidRPr="00157637">
        <w:rPr>
          <w:rFonts w:cs="Times New Roman"/>
          <w:i/>
          <w:iCs/>
        </w:rPr>
        <w:t xml:space="preserve"> 12</w:t>
      </w:r>
      <w:r w:rsidRPr="00157637">
        <w:rPr>
          <w:rFonts w:cs="Times New Roman"/>
        </w:rPr>
        <w:t>(9). doi:10.1029/2019ms002009</w:t>
      </w:r>
    </w:p>
    <w:p w14:paraId="3FFF0043" w14:textId="7C3BDFC8" w:rsidR="0087505E" w:rsidRPr="00157637" w:rsidRDefault="0087505E" w:rsidP="0087505E">
      <w:pPr>
        <w:pStyle w:val="NoSpacing"/>
        <w:spacing w:line="480" w:lineRule="auto"/>
        <w:ind w:left="720" w:hanging="720"/>
        <w:rPr>
          <w:rFonts w:cs="Times New Roman"/>
        </w:rPr>
      </w:pPr>
      <w:r w:rsidRPr="00157637">
        <w:rPr>
          <w:rFonts w:cs="Times New Roman"/>
        </w:rPr>
        <w:t xml:space="preserve">Shackell, N., Greenan, B., Pepin, P., Chabot, D., &amp; Warburton, A. (2013) </w:t>
      </w:r>
      <w:r w:rsidRPr="00157637">
        <w:rPr>
          <w:rFonts w:cs="Times New Roman"/>
          <w:i/>
          <w:iCs/>
        </w:rPr>
        <w:t xml:space="preserve">Climate Change Impacts, Vulnerabilities and Opportunities Analysis of the Marine Atlantic Basin. </w:t>
      </w:r>
      <w:r w:rsidR="00C3344F" w:rsidRPr="00157637">
        <w:rPr>
          <w:rFonts w:cs="Times New Roman"/>
        </w:rPr>
        <w:t>Canadian Manuscript Report of Fisheries and Aquatic Sciences 3012, Fisheries and Oceans Canada.</w:t>
      </w:r>
    </w:p>
    <w:p w14:paraId="34B9E6E1"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Shackell, N. L., Keith, D. M., &amp; Lotze, H. K. (2021). Challenges of Gauging the Impact of Area-Based Fishery Closures and OECMs: A Case Study Using Long-Standing Canadian Groundfish Closures. </w:t>
      </w:r>
      <w:r w:rsidRPr="00157637">
        <w:rPr>
          <w:rFonts w:cs="Times New Roman"/>
          <w:i/>
          <w:iCs/>
        </w:rPr>
        <w:t>Frontiers in Marine Science</w:t>
      </w:r>
      <w:r w:rsidRPr="00157637">
        <w:rPr>
          <w:rFonts w:cs="Times New Roman"/>
        </w:rPr>
        <w:t xml:space="preserve">, </w:t>
      </w:r>
      <w:r w:rsidRPr="00157637">
        <w:rPr>
          <w:rFonts w:cs="Times New Roman"/>
          <w:i/>
          <w:iCs/>
        </w:rPr>
        <w:t>8</w:t>
      </w:r>
      <w:r w:rsidRPr="00157637">
        <w:rPr>
          <w:rFonts w:cs="Times New Roman"/>
        </w:rPr>
        <w:t>. doi:10.3389/fmars.2021.612859</w:t>
      </w:r>
    </w:p>
    <w:p w14:paraId="5ADB05BA"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Stein, B. A., Glick, P., Edelson, N., &amp; Staudg, A. (2014). Climate-smart conservation: Putting adaptation principles into practice. </w:t>
      </w:r>
      <w:r w:rsidRPr="00157637">
        <w:rPr>
          <w:rFonts w:cs="Times New Roman"/>
          <w:i/>
          <w:iCs/>
        </w:rPr>
        <w:t>Washington, DC: National Wildlife Federation</w:t>
      </w:r>
      <w:r w:rsidRPr="00157637">
        <w:rPr>
          <w:rFonts w:cs="Times New Roman"/>
        </w:rPr>
        <w:t>.</w:t>
      </w:r>
    </w:p>
    <w:p w14:paraId="1F778F0F"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Stortini, C. H., Shackell, N. L., Tyedmers, P., &amp; Beazley, K. (2015). Assessing marine species vulnerability to projected warming on the Scotian Shelf, Canada. </w:t>
      </w:r>
      <w:r w:rsidRPr="00157637">
        <w:rPr>
          <w:rFonts w:cs="Times New Roman"/>
          <w:i/>
          <w:iCs/>
        </w:rPr>
        <w:t>ICES Journal of Marine Science</w:t>
      </w:r>
      <w:r w:rsidRPr="00157637">
        <w:rPr>
          <w:rFonts w:cs="Times New Roman"/>
        </w:rPr>
        <w:t xml:space="preserve">, </w:t>
      </w:r>
      <w:r w:rsidRPr="00157637">
        <w:rPr>
          <w:rFonts w:cs="Times New Roman"/>
          <w:i/>
          <w:iCs/>
        </w:rPr>
        <w:t>72</w:t>
      </w:r>
      <w:r w:rsidRPr="00157637">
        <w:rPr>
          <w:rFonts w:cs="Times New Roman"/>
        </w:rPr>
        <w:t>(6), 1731-1743. doi:10.1093/icesjms/fsv022</w:t>
      </w:r>
    </w:p>
    <w:p w14:paraId="48B7E7CC"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Tittensor, D. P., Beger, M., Boerder, K., Boyce, D. G., Cavanagh, R. D., Cosandey-Godin, A., . . . Worm, B. (2019). Integrating climate adaptation and biodiversity conservation in the global ocean. </w:t>
      </w:r>
      <w:r w:rsidRPr="00157637">
        <w:rPr>
          <w:rFonts w:cs="Times New Roman"/>
          <w:i/>
          <w:iCs/>
        </w:rPr>
        <w:t>Science Advances</w:t>
      </w:r>
      <w:r w:rsidRPr="00157637">
        <w:rPr>
          <w:rFonts w:cs="Times New Roman"/>
        </w:rPr>
        <w:t xml:space="preserve">, </w:t>
      </w:r>
      <w:r w:rsidRPr="00157637">
        <w:rPr>
          <w:rFonts w:cs="Times New Roman"/>
          <w:i/>
          <w:iCs/>
        </w:rPr>
        <w:t>5</w:t>
      </w:r>
      <w:r w:rsidRPr="00157637">
        <w:rPr>
          <w:rFonts w:cs="Times New Roman"/>
        </w:rPr>
        <w:t>(11). doi:10.1126/sciadv.aay9969</w:t>
      </w:r>
    </w:p>
    <w:p w14:paraId="52446389" w14:textId="77777777" w:rsidR="0087505E" w:rsidRPr="00157637" w:rsidRDefault="0087505E" w:rsidP="0087505E">
      <w:pPr>
        <w:pStyle w:val="NoSpacing"/>
        <w:spacing w:line="480" w:lineRule="auto"/>
        <w:ind w:left="720" w:hanging="720"/>
        <w:rPr>
          <w:rFonts w:cs="Times New Roman"/>
        </w:rPr>
      </w:pPr>
      <w:r w:rsidRPr="00157637">
        <w:rPr>
          <w:rFonts w:cs="Times New Roman"/>
        </w:rPr>
        <w:lastRenderedPageBreak/>
        <w:t xml:space="preserve">Vaudo, J. J., Wetherbee, B. M., Wood, A. D., Weng, K., Howey-Jordan, L. A., Harvey, G. M., &amp; Shivji, M. S. (2016). Vertical movements of shortfin mako sharks Isurus oxyrinchus in the western North Atlantic Ocean are strongly influenced by temperature. </w:t>
      </w:r>
      <w:r w:rsidRPr="00157637">
        <w:rPr>
          <w:rFonts w:cs="Times New Roman"/>
          <w:i/>
          <w:iCs/>
        </w:rPr>
        <w:t>Marine Ecology Progress Series</w:t>
      </w:r>
      <w:r w:rsidRPr="00157637">
        <w:rPr>
          <w:rFonts w:cs="Times New Roman"/>
        </w:rPr>
        <w:t xml:space="preserve">, </w:t>
      </w:r>
      <w:r w:rsidRPr="00157637">
        <w:rPr>
          <w:rFonts w:cs="Times New Roman"/>
          <w:i/>
          <w:iCs/>
        </w:rPr>
        <w:t>547</w:t>
      </w:r>
      <w:r w:rsidRPr="00157637">
        <w:rPr>
          <w:rFonts w:cs="Times New Roman"/>
        </w:rPr>
        <w:t>, 163–175. https://doi.org/10.3354/meps11646</w:t>
      </w:r>
    </w:p>
    <w:p w14:paraId="24AB6439"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WCRP. (2021). </w:t>
      </w:r>
      <w:r w:rsidRPr="00157637">
        <w:rPr>
          <w:rFonts w:cs="Times New Roman"/>
          <w:i/>
          <w:iCs/>
        </w:rPr>
        <w:t>World Climate Research Program Coupled Model Intercomparison Project (Phase 6).</w:t>
      </w:r>
      <w:r w:rsidRPr="00157637">
        <w:rPr>
          <w:rFonts w:cs="Times New Roman"/>
        </w:rPr>
        <w:t xml:space="preserve"> https://esgf-node.llnl.gov/projects/cmip6/</w:t>
      </w:r>
    </w:p>
    <w:p w14:paraId="5E30B64C" w14:textId="77777777" w:rsidR="0087505E" w:rsidRPr="00157637" w:rsidRDefault="0087505E" w:rsidP="0087505E">
      <w:pPr>
        <w:pStyle w:val="NoSpacing"/>
        <w:spacing w:line="480" w:lineRule="auto"/>
        <w:ind w:left="720" w:hanging="720"/>
        <w:rPr>
          <w:rFonts w:cs="Times New Roman"/>
        </w:rPr>
      </w:pPr>
      <w:r w:rsidRPr="00157637">
        <w:rPr>
          <w:rFonts w:cs="Times New Roman"/>
        </w:rPr>
        <w:t xml:space="preserve">Wilson, K. L., Tittensor, D. P., Worm, B., &amp; Lotze, H. K. (2020). Incorporating climate change adaptation into marine protected area planning. </w:t>
      </w:r>
      <w:r w:rsidRPr="00157637">
        <w:rPr>
          <w:rFonts w:cs="Times New Roman"/>
          <w:i/>
          <w:iCs/>
        </w:rPr>
        <w:t>Global Change Biology</w:t>
      </w:r>
      <w:r w:rsidRPr="00157637">
        <w:rPr>
          <w:rFonts w:cs="Times New Roman"/>
        </w:rPr>
        <w:t xml:space="preserve">, </w:t>
      </w:r>
      <w:r w:rsidRPr="00157637">
        <w:rPr>
          <w:rFonts w:cs="Times New Roman"/>
          <w:i/>
          <w:iCs/>
        </w:rPr>
        <w:t>26</w:t>
      </w:r>
      <w:r w:rsidRPr="00157637">
        <w:rPr>
          <w:rFonts w:cs="Times New Roman"/>
        </w:rPr>
        <w:t>(6), 3251-3267. doi:10.1111/gcb.15094</w:t>
      </w:r>
    </w:p>
    <w:p w14:paraId="0DCE686A" w14:textId="77777777" w:rsidR="0087505E" w:rsidRPr="00157637" w:rsidRDefault="0087505E" w:rsidP="0087505E">
      <w:pPr>
        <w:pStyle w:val="NormalWeb"/>
        <w:spacing w:line="480" w:lineRule="auto"/>
      </w:pPr>
    </w:p>
    <w:p w14:paraId="42886613" w14:textId="77777777" w:rsidR="0087505E" w:rsidRPr="00157637" w:rsidRDefault="0087505E" w:rsidP="0087505E">
      <w:pPr>
        <w:pStyle w:val="NormalWeb"/>
        <w:spacing w:line="480" w:lineRule="auto"/>
      </w:pPr>
    </w:p>
    <w:p w14:paraId="05C0D041" w14:textId="77777777" w:rsidR="0087505E" w:rsidRPr="00157637" w:rsidRDefault="0087505E" w:rsidP="0087505E">
      <w:pPr>
        <w:pStyle w:val="NormalWeb"/>
      </w:pPr>
    </w:p>
    <w:p w14:paraId="51020FED" w14:textId="77777777" w:rsidR="0087505E" w:rsidRPr="00157637" w:rsidRDefault="0087505E" w:rsidP="0087505E">
      <w:pPr>
        <w:rPr>
          <w:rFonts w:cs="Times New Roman"/>
        </w:rPr>
      </w:pPr>
    </w:p>
    <w:p w14:paraId="5729C76B" w14:textId="77777777" w:rsidR="0087505E" w:rsidRPr="00157637" w:rsidRDefault="0087505E" w:rsidP="0087505E">
      <w:pPr>
        <w:rPr>
          <w:rFonts w:cs="Times New Roman"/>
        </w:rPr>
      </w:pPr>
    </w:p>
    <w:p w14:paraId="78D44948" w14:textId="77777777" w:rsidR="0087505E" w:rsidRPr="00157637" w:rsidRDefault="0087505E" w:rsidP="0087505E">
      <w:pPr>
        <w:rPr>
          <w:rFonts w:cs="Times New Roman"/>
        </w:rPr>
      </w:pPr>
    </w:p>
    <w:p w14:paraId="6349EB06" w14:textId="77777777" w:rsidR="00E948A7" w:rsidRPr="00157637" w:rsidRDefault="00E948A7">
      <w:pPr>
        <w:rPr>
          <w:rFonts w:cs="Times New Roman"/>
        </w:rPr>
      </w:pPr>
    </w:p>
    <w:sectPr w:rsidR="00E948A7" w:rsidRPr="00157637" w:rsidSect="00C1575E">
      <w:footerReference w:type="default" r:id="rId43"/>
      <w:pgSz w:w="12240" w:h="15840"/>
      <w:pgMar w:top="1440" w:right="1440" w:bottom="1440" w:left="1440" w:header="709" w:footer="709"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ortini, Christine" w:date="2022-03-14T13:39:00Z" w:initials="SC">
    <w:p w14:paraId="2C3D405E" w14:textId="0A989422" w:rsidR="00DB6941" w:rsidRDefault="00DB6941">
      <w:pPr>
        <w:pStyle w:val="CommentText"/>
      </w:pPr>
      <w:r>
        <w:rPr>
          <w:rStyle w:val="CommentReference"/>
        </w:rPr>
        <w:annotationRef/>
      </w:r>
      <w:r>
        <w:t xml:space="preserve">Add ref here.. maybe Cheung W.W.L. et al. 2009 or Shackell et al. 2014 </w:t>
      </w:r>
    </w:p>
  </w:comment>
  <w:comment w:id="2" w:author="Stortini, Christine" w:date="2022-03-14T13:41:00Z" w:initials="SC">
    <w:p w14:paraId="1A7790BB" w14:textId="12582321" w:rsidR="00DB6941" w:rsidRDefault="00DB6941">
      <w:pPr>
        <w:pStyle w:val="CommentText"/>
      </w:pPr>
      <w:r>
        <w:rPr>
          <w:rStyle w:val="CommentReference"/>
        </w:rPr>
        <w:annotationRef/>
      </w:r>
      <w:r>
        <w:t>Add ref here for indirect effects of climate change, i.e., species interactions, loss of food, increased competition or predation from invasive species.</w:t>
      </w:r>
    </w:p>
  </w:comment>
  <w:comment w:id="6" w:author="Stortini, Christine" w:date="2022-03-14T14:22:00Z" w:initials="SC">
    <w:p w14:paraId="3897427B" w14:textId="5D9570C2" w:rsidR="00C22DC0" w:rsidRDefault="00C22DC0">
      <w:pPr>
        <w:pStyle w:val="CommentText"/>
      </w:pPr>
      <w:r>
        <w:rPr>
          <w:rStyle w:val="CommentReference"/>
        </w:rPr>
        <w:annotationRef/>
      </w:r>
      <w:r>
        <w:t>Make sure your citations all have the same format, i.e., do you use commas before the year or not.</w:t>
      </w:r>
    </w:p>
  </w:comment>
  <w:comment w:id="38" w:author="Stortini, Christine" w:date="2022-03-14T15:08:00Z" w:initials="SC">
    <w:p w14:paraId="713E2902" w14:textId="634EF4F7" w:rsidR="00420DA4" w:rsidRDefault="00420DA4">
      <w:pPr>
        <w:pStyle w:val="CommentText"/>
      </w:pPr>
      <w:r>
        <w:rPr>
          <w:rStyle w:val="CommentReference"/>
        </w:rPr>
        <w:annotationRef/>
      </w:r>
      <w:r>
        <w:t>I would move this to the Conclusion section where you will discuss more global-scale significance of your work.</w:t>
      </w:r>
    </w:p>
  </w:comment>
  <w:comment w:id="108" w:author="Stortini, Christine" w:date="2022-03-11T12:41:00Z" w:initials="SC">
    <w:p w14:paraId="28B8940E" w14:textId="3A5C379D" w:rsidR="00084545" w:rsidRDefault="00084545">
      <w:pPr>
        <w:pStyle w:val="CommentText"/>
      </w:pPr>
      <w:r>
        <w:rPr>
          <w:rStyle w:val="CommentReference"/>
        </w:rPr>
        <w:annotationRef/>
      </w:r>
      <w:r>
        <w:t>Note the change in language concerning meaning of ToE – remember that species might still be there but at low density and physiologically stressed.</w:t>
      </w:r>
    </w:p>
  </w:comment>
  <w:comment w:id="151" w:author="Stortini, Christine" w:date="2022-03-11T13:16:00Z" w:initials="SC">
    <w:p w14:paraId="4247A17C" w14:textId="6826C181" w:rsidR="00663EF7" w:rsidRDefault="00663EF7">
      <w:pPr>
        <w:pStyle w:val="CommentText"/>
      </w:pPr>
      <w:r>
        <w:rPr>
          <w:rStyle w:val="CommentReference"/>
        </w:rPr>
        <w:annotationRef/>
      </w:r>
      <w:r>
        <w:t>I don’t think we need this table if we have the labels in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D405E" w15:done="0"/>
  <w15:commentEx w15:paraId="1A7790BB" w15:done="0"/>
  <w15:commentEx w15:paraId="3897427B" w15:done="0"/>
  <w15:commentEx w15:paraId="713E2902" w15:done="0"/>
  <w15:commentEx w15:paraId="28B8940E" w15:done="0"/>
  <w15:commentEx w15:paraId="4247A1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C420" w16cex:dateUtc="2022-03-14T16:39:00Z"/>
  <w16cex:commentExtensible w16cex:durableId="25D9C46F" w16cex:dateUtc="2022-03-14T16:41:00Z"/>
  <w16cex:commentExtensible w16cex:durableId="25D9CE16" w16cex:dateUtc="2022-03-14T17:22:00Z"/>
  <w16cex:commentExtensible w16cex:durableId="25D9D8D8" w16cex:dateUtc="2022-03-14T18:08:00Z"/>
  <w16cex:commentExtensible w16cex:durableId="25D5C1FA" w16cex:dateUtc="2022-03-11T16:41:00Z"/>
  <w16cex:commentExtensible w16cex:durableId="25D5CA24" w16cex:dateUtc="2022-03-11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D405E" w16cid:durableId="25D9C420"/>
  <w16cid:commentId w16cid:paraId="1A7790BB" w16cid:durableId="25D9C46F"/>
  <w16cid:commentId w16cid:paraId="3897427B" w16cid:durableId="25D9CE16"/>
  <w16cid:commentId w16cid:paraId="713E2902" w16cid:durableId="25D9D8D8"/>
  <w16cid:commentId w16cid:paraId="28B8940E" w16cid:durableId="25D5C1FA"/>
  <w16cid:commentId w16cid:paraId="4247A17C" w16cid:durableId="25D5CA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26B6" w14:textId="77777777" w:rsidR="000706E5" w:rsidRDefault="000706E5">
      <w:pPr>
        <w:spacing w:after="0" w:line="240" w:lineRule="auto"/>
      </w:pPr>
      <w:r>
        <w:separator/>
      </w:r>
    </w:p>
  </w:endnote>
  <w:endnote w:type="continuationSeparator" w:id="0">
    <w:p w14:paraId="6C033D26" w14:textId="77777777" w:rsidR="000706E5" w:rsidRDefault="0007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EC96" w14:textId="77777777" w:rsidR="001702FD" w:rsidRDefault="000706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FD13" w14:textId="77777777" w:rsidR="001702FD" w:rsidRDefault="000706E5">
    <w:pPr>
      <w:pStyle w:val="Footer"/>
      <w:jc w:val="right"/>
    </w:pPr>
  </w:p>
  <w:p w14:paraId="3D71826B" w14:textId="77777777" w:rsidR="001702FD" w:rsidRDefault="000706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8C18" w14:textId="77777777" w:rsidR="001702FD" w:rsidRDefault="000706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209270"/>
      <w:docPartObj>
        <w:docPartGallery w:val="Page Numbers (Bottom of Page)"/>
        <w:docPartUnique/>
      </w:docPartObj>
    </w:sdtPr>
    <w:sdtEndPr>
      <w:rPr>
        <w:noProof/>
      </w:rPr>
    </w:sdtEndPr>
    <w:sdtContent>
      <w:p w14:paraId="4AC5E998" w14:textId="77777777" w:rsidR="001702FD" w:rsidRDefault="00F22F86">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259F45FC" w14:textId="77777777" w:rsidR="001702FD" w:rsidRDefault="000706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843422"/>
      <w:docPartObj>
        <w:docPartGallery w:val="Page Numbers (Bottom of Page)"/>
        <w:docPartUnique/>
      </w:docPartObj>
    </w:sdtPr>
    <w:sdtEndPr>
      <w:rPr>
        <w:noProof/>
      </w:rPr>
    </w:sdtEndPr>
    <w:sdtContent>
      <w:p w14:paraId="188637C3" w14:textId="77777777" w:rsidR="001702FD" w:rsidRDefault="00F22F86">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701601B0" w14:textId="77777777" w:rsidR="001702FD" w:rsidRDefault="00070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9B876" w14:textId="77777777" w:rsidR="000706E5" w:rsidRDefault="000706E5">
      <w:pPr>
        <w:spacing w:after="0" w:line="240" w:lineRule="auto"/>
      </w:pPr>
      <w:r>
        <w:separator/>
      </w:r>
    </w:p>
  </w:footnote>
  <w:footnote w:type="continuationSeparator" w:id="0">
    <w:p w14:paraId="13DFFBE7" w14:textId="77777777" w:rsidR="000706E5" w:rsidRDefault="00070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936DD" w14:textId="77777777" w:rsidR="001702FD" w:rsidRDefault="000706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4429C" w14:textId="77777777" w:rsidR="001702FD" w:rsidRDefault="000706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4C02" w14:textId="77777777" w:rsidR="001702FD" w:rsidRDefault="00070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2BE"/>
    <w:multiLevelType w:val="hybridMultilevel"/>
    <w:tmpl w:val="2EE2EF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4540AF"/>
    <w:multiLevelType w:val="hybridMultilevel"/>
    <w:tmpl w:val="57CE04B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266522"/>
    <w:multiLevelType w:val="multilevel"/>
    <w:tmpl w:val="40AEC606"/>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93B0F2B"/>
    <w:multiLevelType w:val="hybridMultilevel"/>
    <w:tmpl w:val="194CB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ortini, Christine">
    <w15:presenceInfo w15:providerId="AD" w15:userId="S::Christine.Stortini@dfo-mpo.gc.ca::7e7c378a-bde0-4c39-b131-3f880228b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5E"/>
    <w:rsid w:val="00010142"/>
    <w:rsid w:val="0001153A"/>
    <w:rsid w:val="000306EB"/>
    <w:rsid w:val="00062EF4"/>
    <w:rsid w:val="000706E5"/>
    <w:rsid w:val="000714FC"/>
    <w:rsid w:val="00074896"/>
    <w:rsid w:val="000818AA"/>
    <w:rsid w:val="00082D64"/>
    <w:rsid w:val="00084545"/>
    <w:rsid w:val="000931E0"/>
    <w:rsid w:val="000D15F5"/>
    <w:rsid w:val="000D2F71"/>
    <w:rsid w:val="000F23DF"/>
    <w:rsid w:val="000F6C4F"/>
    <w:rsid w:val="00111172"/>
    <w:rsid w:val="00145CCD"/>
    <w:rsid w:val="00157637"/>
    <w:rsid w:val="00166223"/>
    <w:rsid w:val="0016655C"/>
    <w:rsid w:val="001C5745"/>
    <w:rsid w:val="001D3322"/>
    <w:rsid w:val="001E4633"/>
    <w:rsid w:val="001F1095"/>
    <w:rsid w:val="00223A74"/>
    <w:rsid w:val="00224686"/>
    <w:rsid w:val="00227CBE"/>
    <w:rsid w:val="00242DC2"/>
    <w:rsid w:val="00252FCA"/>
    <w:rsid w:val="002563F9"/>
    <w:rsid w:val="0026225A"/>
    <w:rsid w:val="00265AC7"/>
    <w:rsid w:val="00275BEF"/>
    <w:rsid w:val="002907BC"/>
    <w:rsid w:val="002B1A48"/>
    <w:rsid w:val="002E7FD6"/>
    <w:rsid w:val="00313D1F"/>
    <w:rsid w:val="003530AB"/>
    <w:rsid w:val="00353FEE"/>
    <w:rsid w:val="00371BEA"/>
    <w:rsid w:val="0038452D"/>
    <w:rsid w:val="003858DF"/>
    <w:rsid w:val="00395420"/>
    <w:rsid w:val="003F2C9A"/>
    <w:rsid w:val="00405AA0"/>
    <w:rsid w:val="00417437"/>
    <w:rsid w:val="00420DA4"/>
    <w:rsid w:val="00434903"/>
    <w:rsid w:val="00464613"/>
    <w:rsid w:val="00473E2C"/>
    <w:rsid w:val="004740C8"/>
    <w:rsid w:val="004769DD"/>
    <w:rsid w:val="00495B21"/>
    <w:rsid w:val="004B7A34"/>
    <w:rsid w:val="005100D5"/>
    <w:rsid w:val="00553C7A"/>
    <w:rsid w:val="00574AC4"/>
    <w:rsid w:val="0059176E"/>
    <w:rsid w:val="005B18A3"/>
    <w:rsid w:val="005C3BB9"/>
    <w:rsid w:val="005C75D4"/>
    <w:rsid w:val="005D59F0"/>
    <w:rsid w:val="005D7E93"/>
    <w:rsid w:val="005E3580"/>
    <w:rsid w:val="005E62F3"/>
    <w:rsid w:val="005F3653"/>
    <w:rsid w:val="006029AE"/>
    <w:rsid w:val="00626BA9"/>
    <w:rsid w:val="00627A3B"/>
    <w:rsid w:val="006337DA"/>
    <w:rsid w:val="00663EF7"/>
    <w:rsid w:val="00664E11"/>
    <w:rsid w:val="006C7A1F"/>
    <w:rsid w:val="006D6BC9"/>
    <w:rsid w:val="006F3493"/>
    <w:rsid w:val="00722094"/>
    <w:rsid w:val="00752DBD"/>
    <w:rsid w:val="00757771"/>
    <w:rsid w:val="00767B73"/>
    <w:rsid w:val="007B650D"/>
    <w:rsid w:val="007B7FDB"/>
    <w:rsid w:val="00806031"/>
    <w:rsid w:val="008102C1"/>
    <w:rsid w:val="00813799"/>
    <w:rsid w:val="00824872"/>
    <w:rsid w:val="00841F6B"/>
    <w:rsid w:val="0084449B"/>
    <w:rsid w:val="00862776"/>
    <w:rsid w:val="00866784"/>
    <w:rsid w:val="00873C45"/>
    <w:rsid w:val="0087505E"/>
    <w:rsid w:val="0088218B"/>
    <w:rsid w:val="00893317"/>
    <w:rsid w:val="008A57FE"/>
    <w:rsid w:val="008B08B5"/>
    <w:rsid w:val="008C0A14"/>
    <w:rsid w:val="008C11CF"/>
    <w:rsid w:val="008D4B42"/>
    <w:rsid w:val="008D4D4B"/>
    <w:rsid w:val="008E3163"/>
    <w:rsid w:val="008F1925"/>
    <w:rsid w:val="008F440E"/>
    <w:rsid w:val="008F4F89"/>
    <w:rsid w:val="0090491B"/>
    <w:rsid w:val="009106E5"/>
    <w:rsid w:val="00933A92"/>
    <w:rsid w:val="00946F0D"/>
    <w:rsid w:val="0096049A"/>
    <w:rsid w:val="009652D5"/>
    <w:rsid w:val="009677DF"/>
    <w:rsid w:val="0097248B"/>
    <w:rsid w:val="0098477E"/>
    <w:rsid w:val="00984EFB"/>
    <w:rsid w:val="00997309"/>
    <w:rsid w:val="009C686F"/>
    <w:rsid w:val="009C6D63"/>
    <w:rsid w:val="009D0771"/>
    <w:rsid w:val="009D55E8"/>
    <w:rsid w:val="009E7930"/>
    <w:rsid w:val="009F025E"/>
    <w:rsid w:val="009F6692"/>
    <w:rsid w:val="00A3591C"/>
    <w:rsid w:val="00A35D93"/>
    <w:rsid w:val="00A5753E"/>
    <w:rsid w:val="00A672DB"/>
    <w:rsid w:val="00A7549A"/>
    <w:rsid w:val="00A82F39"/>
    <w:rsid w:val="00AC21AE"/>
    <w:rsid w:val="00AF3DAC"/>
    <w:rsid w:val="00B11143"/>
    <w:rsid w:val="00B17EBD"/>
    <w:rsid w:val="00B22DCC"/>
    <w:rsid w:val="00B45C6F"/>
    <w:rsid w:val="00B542E5"/>
    <w:rsid w:val="00B5673C"/>
    <w:rsid w:val="00BA63B8"/>
    <w:rsid w:val="00BB30F3"/>
    <w:rsid w:val="00BE4D4F"/>
    <w:rsid w:val="00C110B3"/>
    <w:rsid w:val="00C22DC0"/>
    <w:rsid w:val="00C24595"/>
    <w:rsid w:val="00C307A6"/>
    <w:rsid w:val="00C3344F"/>
    <w:rsid w:val="00C51E63"/>
    <w:rsid w:val="00C84D07"/>
    <w:rsid w:val="00CB601D"/>
    <w:rsid w:val="00CE781E"/>
    <w:rsid w:val="00CF1DD0"/>
    <w:rsid w:val="00D135AF"/>
    <w:rsid w:val="00D225FC"/>
    <w:rsid w:val="00D26CB4"/>
    <w:rsid w:val="00D338AC"/>
    <w:rsid w:val="00D40B5D"/>
    <w:rsid w:val="00D5704C"/>
    <w:rsid w:val="00D77204"/>
    <w:rsid w:val="00D83E69"/>
    <w:rsid w:val="00D909BE"/>
    <w:rsid w:val="00D93E71"/>
    <w:rsid w:val="00DB6197"/>
    <w:rsid w:val="00DB6941"/>
    <w:rsid w:val="00DC1760"/>
    <w:rsid w:val="00DC4EBE"/>
    <w:rsid w:val="00DE1A7F"/>
    <w:rsid w:val="00DE2ABC"/>
    <w:rsid w:val="00DF0D00"/>
    <w:rsid w:val="00DF7701"/>
    <w:rsid w:val="00E03ECC"/>
    <w:rsid w:val="00E41574"/>
    <w:rsid w:val="00E7740F"/>
    <w:rsid w:val="00E77541"/>
    <w:rsid w:val="00E804F7"/>
    <w:rsid w:val="00E82F48"/>
    <w:rsid w:val="00E91C48"/>
    <w:rsid w:val="00E948A7"/>
    <w:rsid w:val="00EA6CE0"/>
    <w:rsid w:val="00EC689D"/>
    <w:rsid w:val="00ED4F68"/>
    <w:rsid w:val="00EF774C"/>
    <w:rsid w:val="00F0200C"/>
    <w:rsid w:val="00F056DC"/>
    <w:rsid w:val="00F0666C"/>
    <w:rsid w:val="00F11E4F"/>
    <w:rsid w:val="00F22F86"/>
    <w:rsid w:val="00F35CF4"/>
    <w:rsid w:val="00F544AA"/>
    <w:rsid w:val="00F70251"/>
    <w:rsid w:val="00F709E7"/>
    <w:rsid w:val="00F8590A"/>
    <w:rsid w:val="00F86189"/>
    <w:rsid w:val="00F97194"/>
    <w:rsid w:val="00FB3AD4"/>
    <w:rsid w:val="00FB51F2"/>
    <w:rsid w:val="00FD6D47"/>
    <w:rsid w:val="00FF092A"/>
    <w:rsid w:val="00FF4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2CC44"/>
  <w15:chartTrackingRefBased/>
  <w15:docId w15:val="{7EE8E537-7DD0-4FD7-8D5F-DBEBC9A7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05E"/>
    <w:rPr>
      <w:rFonts w:ascii="Times New Roman" w:hAnsi="Times New Roman"/>
      <w:sz w:val="24"/>
    </w:rPr>
  </w:style>
  <w:style w:type="paragraph" w:styleId="Heading1">
    <w:name w:val="heading 1"/>
    <w:basedOn w:val="Normal"/>
    <w:next w:val="Normal"/>
    <w:link w:val="Heading1Char"/>
    <w:uiPriority w:val="9"/>
    <w:qFormat/>
    <w:rsid w:val="00875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E63"/>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51E6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1E63"/>
    <w:rPr>
      <w:rFonts w:ascii="Times New Roman" w:eastAsiaTheme="majorEastAsia" w:hAnsi="Times New Roman" w:cstheme="majorBidi"/>
      <w:sz w:val="24"/>
      <w:szCs w:val="24"/>
    </w:rPr>
  </w:style>
  <w:style w:type="character" w:customStyle="1" w:styleId="Heading2Char">
    <w:name w:val="Heading 2 Char"/>
    <w:basedOn w:val="DefaultParagraphFont"/>
    <w:link w:val="Heading2"/>
    <w:uiPriority w:val="9"/>
    <w:rsid w:val="00C51E63"/>
    <w:rPr>
      <w:rFonts w:ascii="Times New Roman" w:eastAsiaTheme="majorEastAsia" w:hAnsi="Times New Roman" w:cstheme="majorBidi"/>
      <w:sz w:val="26"/>
      <w:szCs w:val="26"/>
    </w:rPr>
  </w:style>
  <w:style w:type="paragraph" w:styleId="NormalWeb">
    <w:name w:val="Normal (Web)"/>
    <w:basedOn w:val="Normal"/>
    <w:uiPriority w:val="99"/>
    <w:unhideWhenUsed/>
    <w:rsid w:val="0087505E"/>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unhideWhenUsed/>
    <w:rsid w:val="0087505E"/>
    <w:rPr>
      <w:color w:val="0563C1" w:themeColor="hyperlink"/>
      <w:u w:val="single"/>
    </w:rPr>
  </w:style>
  <w:style w:type="paragraph" w:styleId="Header">
    <w:name w:val="header"/>
    <w:basedOn w:val="Normal"/>
    <w:link w:val="HeaderChar"/>
    <w:uiPriority w:val="99"/>
    <w:unhideWhenUsed/>
    <w:rsid w:val="00875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05E"/>
    <w:rPr>
      <w:rFonts w:ascii="Times New Roman" w:hAnsi="Times New Roman"/>
      <w:sz w:val="24"/>
    </w:rPr>
  </w:style>
  <w:style w:type="paragraph" w:styleId="Footer">
    <w:name w:val="footer"/>
    <w:basedOn w:val="Normal"/>
    <w:link w:val="FooterChar"/>
    <w:uiPriority w:val="99"/>
    <w:unhideWhenUsed/>
    <w:rsid w:val="00875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05E"/>
    <w:rPr>
      <w:rFonts w:ascii="Times New Roman" w:hAnsi="Times New Roman"/>
      <w:sz w:val="24"/>
    </w:rPr>
  </w:style>
  <w:style w:type="table" w:styleId="TableGrid">
    <w:name w:val="Table Grid"/>
    <w:basedOn w:val="TableNormal"/>
    <w:uiPriority w:val="39"/>
    <w:rsid w:val="0087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505E"/>
    <w:pPr>
      <w:spacing w:after="0" w:line="240" w:lineRule="auto"/>
    </w:pPr>
    <w:rPr>
      <w:rFonts w:ascii="Times New Roman" w:hAnsi="Times New Roman"/>
      <w:sz w:val="24"/>
    </w:rPr>
  </w:style>
  <w:style w:type="character" w:customStyle="1" w:styleId="markedcontent">
    <w:name w:val="markedcontent"/>
    <w:basedOn w:val="DefaultParagraphFont"/>
    <w:rsid w:val="0087505E"/>
  </w:style>
  <w:style w:type="character" w:customStyle="1" w:styleId="Heading1Char">
    <w:name w:val="Heading 1 Char"/>
    <w:basedOn w:val="DefaultParagraphFont"/>
    <w:link w:val="Heading1"/>
    <w:uiPriority w:val="9"/>
    <w:rsid w:val="008750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505E"/>
    <w:pPr>
      <w:outlineLvl w:val="9"/>
    </w:pPr>
    <w:rPr>
      <w:lang w:val="en-US"/>
    </w:rPr>
  </w:style>
  <w:style w:type="paragraph" w:styleId="TOC2">
    <w:name w:val="toc 2"/>
    <w:basedOn w:val="Normal"/>
    <w:next w:val="Normal"/>
    <w:autoRedefine/>
    <w:uiPriority w:val="39"/>
    <w:unhideWhenUsed/>
    <w:rsid w:val="0087505E"/>
    <w:pPr>
      <w:spacing w:after="100"/>
      <w:ind w:left="240"/>
    </w:pPr>
  </w:style>
  <w:style w:type="paragraph" w:styleId="TOC3">
    <w:name w:val="toc 3"/>
    <w:basedOn w:val="Normal"/>
    <w:next w:val="Normal"/>
    <w:autoRedefine/>
    <w:uiPriority w:val="39"/>
    <w:unhideWhenUsed/>
    <w:rsid w:val="0087505E"/>
    <w:pPr>
      <w:spacing w:after="100"/>
      <w:ind w:left="480"/>
    </w:pPr>
  </w:style>
  <w:style w:type="character" w:styleId="CommentReference">
    <w:name w:val="annotation reference"/>
    <w:basedOn w:val="DefaultParagraphFont"/>
    <w:uiPriority w:val="99"/>
    <w:semiHidden/>
    <w:unhideWhenUsed/>
    <w:rsid w:val="0087505E"/>
    <w:rPr>
      <w:sz w:val="16"/>
      <w:szCs w:val="16"/>
    </w:rPr>
  </w:style>
  <w:style w:type="paragraph" w:styleId="CommentText">
    <w:name w:val="annotation text"/>
    <w:basedOn w:val="Normal"/>
    <w:link w:val="CommentTextChar"/>
    <w:uiPriority w:val="99"/>
    <w:semiHidden/>
    <w:unhideWhenUsed/>
    <w:rsid w:val="0087505E"/>
    <w:pPr>
      <w:spacing w:line="240" w:lineRule="auto"/>
    </w:pPr>
    <w:rPr>
      <w:sz w:val="20"/>
      <w:szCs w:val="20"/>
    </w:rPr>
  </w:style>
  <w:style w:type="character" w:customStyle="1" w:styleId="CommentTextChar">
    <w:name w:val="Comment Text Char"/>
    <w:basedOn w:val="DefaultParagraphFont"/>
    <w:link w:val="CommentText"/>
    <w:uiPriority w:val="99"/>
    <w:semiHidden/>
    <w:rsid w:val="0087505E"/>
    <w:rPr>
      <w:rFonts w:ascii="Times New Roman" w:hAnsi="Times New Roman"/>
      <w:sz w:val="20"/>
      <w:szCs w:val="20"/>
    </w:rPr>
  </w:style>
  <w:style w:type="paragraph" w:styleId="ListParagraph">
    <w:name w:val="List Paragraph"/>
    <w:basedOn w:val="Normal"/>
    <w:uiPriority w:val="34"/>
    <w:qFormat/>
    <w:rsid w:val="00F8590A"/>
    <w:pPr>
      <w:ind w:left="720"/>
      <w:contextualSpacing/>
    </w:p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hAnsi="Times New Roman"/>
      <w:b/>
      <w:bCs/>
      <w:sz w:val="20"/>
      <w:szCs w:val="20"/>
    </w:rPr>
  </w:style>
  <w:style w:type="character" w:styleId="FollowedHyperlink">
    <w:name w:val="FollowedHyperlink"/>
    <w:basedOn w:val="DefaultParagraphFont"/>
    <w:uiPriority w:val="99"/>
    <w:semiHidden/>
    <w:unhideWhenUsed/>
    <w:rsid w:val="00313D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7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1/relationships/commentsExtended" Target="commentsExtended.xml"/><Relationship Id="rId26" Type="http://schemas.openxmlformats.org/officeDocument/2006/relationships/hyperlink" Target="https://www.nature.com/articles/s41558-021-01142-2" TargetMode="External"/><Relationship Id="rId39" Type="http://schemas.openxmlformats.org/officeDocument/2006/relationships/image" Target="media/image9.png"/><Relationship Id="rId21" Type="http://schemas.openxmlformats.org/officeDocument/2006/relationships/image" Target="media/image1.png"/><Relationship Id="rId34" Type="http://schemas.openxmlformats.org/officeDocument/2006/relationships/hyperlink" Target="https://onlinelibrary.wiley.com/doi/abs/10.1111/geb.13193" TargetMode="External"/><Relationship Id="rId42" Type="http://schemas.openxmlformats.org/officeDocument/2006/relationships/hyperlink" Target="https://www.dfo-mpo.gc.ca/oceans/conservation/index-eng.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hyperlink" Target="https://watermark.silverchair.com/elementa.2020.20.00055.pdf?token=AQECAHi208BE49Ooan9kkhW_Ercy7Dm3ZL_9Cf3qfKAc485ysgAAAuYwggLiBgkqhkiG9w0BBwagggLTMIICzwIBADCCAsgGCSqGSIb3DQEHATAeBglghkgBZQMEAS4wEQQMvBaGo70GAcEgSQc3AgEQgIICmZT3kB3Bn_viG3NrnGYKw4ky3KZBrzhzgRaA55UWN5wsUXCoIu2SH5UrxoAuPfqWaMDzX_UvcP0jR39hIQehbQzqUyu_SPjcmD9Spg24mQxBJtm8NZzwYNG0fJvh75T14dZDELu6W9qtf6C068qYi2gIKxAgzcytmw51TjITxCNYXLtjn2T36_FIWY5JLo7IT2WAJPg6_r7TktLx9lOOg5nrgFNT9ASdjVnlkpVNSUTAZInaOzYOHhBW3xE9iDv9hoCZ-HOCQmsTvE9yQPy4Pim5FokEs6OMEFvJDleD2cBHPvH8UZvQ2QXWrVS1Q9jJPiA_l5l8SyHToG04h7czaB2AhUXLfqiQ_Xr_KU6gnM_W8Sb-YUNfW01S2Nn3jk0IE1EdZM6qPLFtPeXJ0eIGGbuzMxT9uURhPV9u7rPHwSW3aSJOliR8WADuxvDjmSrSOn4G3TFHrNjNuE-KAHTRH9HX_j-n3wyGaQzc2xd3qnzdJtyK0gVlPbTh4uha97QUUfNvTmCQLd7sNNniV5c7fH0kAq3xXRBx4LvpVY8ITLCPHe6jToKJNdO6MdSaS67JgqLaI0r_-GxfCgpNGKzce4e6CFHQt9S9TJGdpTKDNO_N_gWpJyU7eXD210lBPxPBeip6gKFb-LQXlgj9sUv6mLqAcc_8Qp-CsusWDMuLUxcW441_2dTy1KSql6R4QxCOFV2S_Go5HRi0jyOB36dpmTPyfsZrbOCGCAoGvq1xAoGqkEZvQfeXaTu-uYC8aeyjnbgm5a9Z2UN5t1Gtv3jxJ1WSV1GMWbXaRfsWArZZg3fb9fLG_9imvn_kB4eXMscJtyRNUFDoxNKz57jFQ-b1BU5y0gF1BM1jJbD8CBLkPu4BAiD5RGrZfQS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yperlink" Target="https://waves-vagues.dfo-mpo.gc.ca/Library/40989574.pdf" TargetMode="External"/><Relationship Id="rId37" Type="http://schemas.openxmlformats.org/officeDocument/2006/relationships/image" Target="media/image7.png"/><Relationship Id="rId40" Type="http://schemas.openxmlformats.org/officeDocument/2006/relationships/hyperlink" Target="https://www.aquamaps.org/receive.php?type_of_map=regular" TargetMode="External"/><Relationship Id="rId45" Type="http://schemas.microsoft.com/office/2011/relationships/people" Target="peop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yperlink" Target="https://www.sciencedirect.com/science/article/pii/S0924796314000529" TargetMode="External"/><Relationship Id="rId36" Type="http://schemas.openxmlformats.org/officeDocument/2006/relationships/image" Target="media/image6.png"/><Relationship Id="rId10" Type="http://schemas.openxmlformats.org/officeDocument/2006/relationships/header" Target="header1.xml"/><Relationship Id="rId19" Type="http://schemas.microsoft.com/office/2016/09/relationships/commentsIds" Target="commentsIds.xml"/><Relationship Id="rId31" Type="http://schemas.openxmlformats.org/officeDocument/2006/relationships/hyperlink" Target="https://science-catalogue.canada.ca/record=4098747~S6"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iopscience.iop.org/article/10.1088/1748-9326/ac4ebf/meta" TargetMode="External"/><Relationship Id="rId30" Type="http://schemas.openxmlformats.org/officeDocument/2006/relationships/hyperlink" Target="https://journals.plos.org/plosone/article?id=10.1371/journal.pone.0226544" TargetMode="External"/><Relationship Id="rId35" Type="http://schemas.openxmlformats.org/officeDocument/2006/relationships/image" Target="media/image5.png"/><Relationship Id="rId43" Type="http://schemas.openxmlformats.org/officeDocument/2006/relationships/footer" Target="footer5.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hyperlink" Target="https://www.sciencedirect.com/science/article/pii/S004896972105244X" TargetMode="External"/><Relationship Id="rId33" Type="http://schemas.openxmlformats.org/officeDocument/2006/relationships/hyperlink" Target="https://besjournals.onlinelibrary.wiley.com/doi/full/10.1111/1365-2656.13435" TargetMode="External"/><Relationship Id="rId38" Type="http://schemas.openxmlformats.org/officeDocument/2006/relationships/image" Target="media/image8.png"/><Relationship Id="rId46" Type="http://schemas.openxmlformats.org/officeDocument/2006/relationships/theme" Target="theme/theme1.xml"/><Relationship Id="rId20" Type="http://schemas.microsoft.com/office/2018/08/relationships/commentsExtensible" Target="commentsExtensible.xml"/><Relationship Id="rId41" Type="http://schemas.openxmlformats.org/officeDocument/2006/relationships/hyperlink" Target="https://doi.org/10.1111/eva.12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761E6AABDA046B72D9BF8CFEBF15B" ma:contentTypeVersion="7" ma:contentTypeDescription="Create a new document." ma:contentTypeScope="" ma:versionID="a6888495676333312c72702969a7a670">
  <xsd:schema xmlns:xsd="http://www.w3.org/2001/XMLSchema" xmlns:xs="http://www.w3.org/2001/XMLSchema" xmlns:p="http://schemas.microsoft.com/office/2006/metadata/properties" xmlns:ns3="a2859842-862b-4a3b-82ac-24ecb5efae57" xmlns:ns4="d21a9006-cec6-4575-919d-30af1e5aa76f" targetNamespace="http://schemas.microsoft.com/office/2006/metadata/properties" ma:root="true" ma:fieldsID="e487a3bc09033e8413eae3f6e8e81a8c" ns3:_="" ns4:_="">
    <xsd:import namespace="a2859842-862b-4a3b-82ac-24ecb5efae57"/>
    <xsd:import namespace="d21a9006-cec6-4575-919d-30af1e5aa76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59842-862b-4a3b-82ac-24ecb5efae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1a9006-cec6-4575-919d-30af1e5aa7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67F736-D670-487B-9D69-9316934442DB}">
  <ds:schemaRefs>
    <ds:schemaRef ds:uri="http://schemas.microsoft.com/sharepoint/v3/contenttype/forms"/>
  </ds:schemaRefs>
</ds:datastoreItem>
</file>

<file path=customXml/itemProps2.xml><?xml version="1.0" encoding="utf-8"?>
<ds:datastoreItem xmlns:ds="http://schemas.openxmlformats.org/officeDocument/2006/customXml" ds:itemID="{4DCF1757-CAA2-46AA-BE88-20887F13E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859842-862b-4a3b-82ac-24ecb5efae57"/>
    <ds:schemaRef ds:uri="d21a9006-cec6-4575-919d-30af1e5aa7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A4D622-5696-42FE-A9D6-6D187C024D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32</Pages>
  <Words>6801</Words>
  <Characters>38771</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Shaylyn Lewis</dc:creator>
  <cp:keywords/>
  <dc:description/>
  <cp:lastModifiedBy>Stortini, Christine</cp:lastModifiedBy>
  <cp:revision>16</cp:revision>
  <dcterms:created xsi:type="dcterms:W3CDTF">2022-03-11T17:22:00Z</dcterms:created>
  <dcterms:modified xsi:type="dcterms:W3CDTF">2022-03-15T15:17:00Z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0x010100A6A761E6AABDA046B72D9BF8CFEBF15B</vt:lpwstr>
  </property>
  <property fmtid="{D5CDD505-2E9C-101B-9397-08002B2CF9AE}" pid="3" name="MSIP_Label_1bfb733f-faef-464c-9b6d-731b56f94973_Enabled">
    <vt:lpwstr>true</vt:lpwstr>
  </property>
  <property fmtid="{D5CDD505-2E9C-101B-9397-08002B2CF9AE}" pid="4" name="MSIP_Label_1bfb733f-faef-464c-9b6d-731b56f94973_SetDate">
    <vt:lpwstr>2022-03-11T16:21:42Z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46a8eaa8-6117-49fc-a4dc-000097c6488c</vt:lpwstr>
  </property>
</Properties>
</file>